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66" w:rsidRDefault="002144A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选择题</w:t>
      </w:r>
    </w:p>
    <w:p w:rsidR="002C5D66" w:rsidRDefault="002144A4">
      <w:r>
        <w:t>1.</w:t>
      </w:r>
      <w:r>
        <w:rPr>
          <w:rFonts w:hint="eastAsia"/>
        </w:rPr>
        <w:t>下面四个选项中</w:t>
      </w:r>
      <w:r>
        <w:t>,</w:t>
      </w:r>
      <w:r>
        <w:rPr>
          <w:rFonts w:hint="eastAsia"/>
        </w:rPr>
        <w:t>均是不合法的转义符的选项是</w:t>
      </w:r>
      <w:r>
        <w:rPr>
          <w:rFonts w:hint="eastAsia"/>
        </w:rPr>
        <w:t xml:space="preserve"> </w:t>
      </w:r>
      <w:r>
        <w:t>(   )</w:t>
      </w:r>
    </w:p>
    <w:p w:rsidR="002C5D66" w:rsidRDefault="002144A4">
      <w:r>
        <w:t xml:space="preserve">A) '\"' </w:t>
      </w:r>
      <w:r>
        <w:rPr>
          <w:rFonts w:hint="eastAsia"/>
        </w:rPr>
        <w:t>，</w:t>
      </w:r>
      <w:r>
        <w:t xml:space="preserve">'\\' </w:t>
      </w:r>
      <w:r>
        <w:rPr>
          <w:rFonts w:hint="eastAsia"/>
        </w:rPr>
        <w:t>，</w:t>
      </w:r>
      <w:r>
        <w:t>'</w:t>
      </w:r>
      <w:proofErr w:type="spellStart"/>
      <w:r>
        <w:t>xf</w:t>
      </w:r>
      <w:proofErr w:type="spellEnd"/>
      <w:r>
        <w:t xml:space="preserve">'  B) '\1011' </w:t>
      </w:r>
      <w:r>
        <w:rPr>
          <w:rFonts w:hint="eastAsia"/>
        </w:rPr>
        <w:t>，</w:t>
      </w:r>
      <w:r>
        <w:t xml:space="preserve">'\' </w:t>
      </w:r>
      <w:r>
        <w:rPr>
          <w:rFonts w:hint="eastAsia"/>
        </w:rPr>
        <w:t>，</w:t>
      </w:r>
      <w:r>
        <w:t xml:space="preserve">'\A'  C) '\011' </w:t>
      </w:r>
      <w:r>
        <w:rPr>
          <w:rFonts w:hint="eastAsia"/>
        </w:rPr>
        <w:t>，</w:t>
      </w:r>
      <w:r>
        <w:t xml:space="preserve">'\f' </w:t>
      </w:r>
      <w:r>
        <w:rPr>
          <w:rFonts w:hint="eastAsia"/>
        </w:rPr>
        <w:t>，</w:t>
      </w:r>
      <w:r>
        <w:t>'\}'  D) '\</w:t>
      </w:r>
      <w:proofErr w:type="spellStart"/>
      <w:r>
        <w:t>abc</w:t>
      </w:r>
      <w:proofErr w:type="spellEnd"/>
      <w:r>
        <w:t xml:space="preserve">' </w:t>
      </w:r>
      <w:r>
        <w:rPr>
          <w:rFonts w:hint="eastAsia"/>
        </w:rPr>
        <w:t>，</w:t>
      </w:r>
      <w:r>
        <w:t xml:space="preserve">'\101' </w:t>
      </w:r>
      <w:r>
        <w:rPr>
          <w:rFonts w:hint="eastAsia"/>
        </w:rPr>
        <w:t>，</w:t>
      </w:r>
      <w:r>
        <w:t>'x1f'</w:t>
      </w:r>
    </w:p>
    <w:p w:rsidR="002C5D66" w:rsidRDefault="002144A4">
      <w:r>
        <w:t>2.</w:t>
      </w:r>
      <w:r>
        <w:rPr>
          <w:rFonts w:hint="eastAsia"/>
        </w:rPr>
        <w:t>下面不正确的字符串常量是</w:t>
      </w:r>
      <w:r>
        <w:rPr>
          <w:rFonts w:hint="eastAsia"/>
        </w:rPr>
        <w:t xml:space="preserve"> </w:t>
      </w:r>
      <w:r>
        <w:t>(   )</w:t>
      </w:r>
    </w:p>
    <w:p w:rsidR="002C5D66" w:rsidRDefault="002144A4">
      <w:r>
        <w:t>A)'</w:t>
      </w:r>
      <w:proofErr w:type="spellStart"/>
      <w:r>
        <w:t>abc</w:t>
      </w:r>
      <w:proofErr w:type="spellEnd"/>
      <w:r>
        <w:t>'    B)"12'12"    C)"0"    D)" "</w:t>
      </w:r>
    </w:p>
    <w:p w:rsidR="002C5D66" w:rsidRDefault="002144A4">
      <w:r>
        <w:t>3.</w:t>
      </w:r>
      <w:r>
        <w:rPr>
          <w:rFonts w:hint="eastAsia"/>
        </w:rPr>
        <w:t>以下选项中不合法的用户标识符是</w:t>
      </w:r>
      <w:r>
        <w:rPr>
          <w:rFonts w:hint="eastAsia"/>
        </w:rPr>
        <w:t xml:space="preserve"> </w:t>
      </w:r>
      <w:r>
        <w:t>(    )</w:t>
      </w:r>
    </w:p>
    <w:p w:rsidR="002C5D66" w:rsidRDefault="002144A4">
      <w:r>
        <w:t xml:space="preserve">   A) </w:t>
      </w:r>
      <w:proofErr w:type="spellStart"/>
      <w:proofErr w:type="gramStart"/>
      <w:r>
        <w:t>abc.c</w:t>
      </w:r>
      <w:proofErr w:type="spellEnd"/>
      <w:proofErr w:type="gramEnd"/>
      <w:r>
        <w:t xml:space="preserve">    B) file    C) Main    D) </w:t>
      </w:r>
      <w:r>
        <w:t>PRINT</w:t>
      </w:r>
    </w:p>
    <w:p w:rsidR="002C5D66" w:rsidRDefault="002144A4">
      <w:r>
        <w:t>4.</w:t>
      </w:r>
      <w:r>
        <w:rPr>
          <w:rFonts w:hint="eastAsia"/>
        </w:rPr>
        <w:t>下列标识符组中，合法的用户标识符为（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>
        <w:t xml:space="preserve"> </w:t>
      </w:r>
    </w:p>
    <w:p w:rsidR="002C5D66" w:rsidRDefault="002144A4">
      <w:r>
        <w:t>A) _0123</w:t>
      </w:r>
      <w:r>
        <w:rPr>
          <w:rFonts w:hint="eastAsia"/>
        </w:rPr>
        <w:t>与</w:t>
      </w:r>
      <w:proofErr w:type="spellStart"/>
      <w:r>
        <w:t>ssiped</w:t>
      </w:r>
      <w:proofErr w:type="spellEnd"/>
    </w:p>
    <w:p w:rsidR="002C5D66" w:rsidRDefault="002144A4">
      <w:r>
        <w:t>B) del-word</w:t>
      </w:r>
      <w:r>
        <w:rPr>
          <w:rFonts w:hint="eastAsia"/>
        </w:rPr>
        <w:t>与</w:t>
      </w:r>
      <w:r>
        <w:t>signed</w:t>
      </w:r>
    </w:p>
    <w:p w:rsidR="002C5D66" w:rsidRDefault="002144A4">
      <w:r>
        <w:t>C) list</w:t>
      </w:r>
      <w:r>
        <w:rPr>
          <w:rFonts w:hint="eastAsia"/>
        </w:rPr>
        <w:t>与</w:t>
      </w:r>
      <w:r>
        <w:t>*</w:t>
      </w:r>
      <w:proofErr w:type="spellStart"/>
      <w:r>
        <w:t>jer</w:t>
      </w:r>
      <w:proofErr w:type="spellEnd"/>
    </w:p>
    <w:p w:rsidR="002C5D66" w:rsidRDefault="002144A4">
      <w:r>
        <w:t>D) keep%</w:t>
      </w:r>
      <w:r>
        <w:rPr>
          <w:rFonts w:hint="eastAsia"/>
        </w:rPr>
        <w:t>与</w:t>
      </w:r>
      <w:r>
        <w:t>wind</w:t>
      </w:r>
    </w:p>
    <w:p w:rsidR="002C5D66" w:rsidRDefault="002144A4">
      <w:r>
        <w:t>5.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语言中</w:t>
      </w:r>
      <w:r>
        <w:t>,</w:t>
      </w:r>
      <w:r>
        <w:rPr>
          <w:rFonts w:hint="eastAsia"/>
        </w:rPr>
        <w:t>逻辑值</w:t>
      </w:r>
      <w:r>
        <w:t>"</w:t>
      </w:r>
      <w:r>
        <w:rPr>
          <w:rFonts w:hint="eastAsia"/>
        </w:rPr>
        <w:t>真</w:t>
      </w:r>
      <w:r>
        <w:t>"</w:t>
      </w:r>
      <w:r>
        <w:rPr>
          <w:rFonts w:hint="eastAsia"/>
        </w:rPr>
        <w:t>的表示是用</w:t>
      </w:r>
      <w:r>
        <w:rPr>
          <w:rFonts w:hint="eastAsia"/>
        </w:rPr>
        <w:t xml:space="preserve"> </w:t>
      </w:r>
      <w:r>
        <w:t>(    )</w:t>
      </w:r>
    </w:p>
    <w:p w:rsidR="002C5D66" w:rsidRDefault="002144A4">
      <w:r>
        <w:t xml:space="preserve">A) true    B) </w:t>
      </w:r>
      <w:proofErr w:type="gramStart"/>
      <w:r>
        <w:rPr>
          <w:rFonts w:hint="eastAsia"/>
        </w:rPr>
        <w:t>整型值</w:t>
      </w:r>
      <w:proofErr w:type="gramEnd"/>
      <w:r>
        <w:t xml:space="preserve">0    C) </w:t>
      </w:r>
      <w:proofErr w:type="gramStart"/>
      <w:r>
        <w:rPr>
          <w:rFonts w:hint="eastAsia"/>
        </w:rPr>
        <w:t>非零整型值</w:t>
      </w:r>
      <w:proofErr w:type="gramEnd"/>
      <w:r>
        <w:t xml:space="preserve">    D) T</w:t>
      </w:r>
    </w:p>
    <w:p w:rsidR="002C5D66" w:rsidRDefault="002144A4">
      <w:r>
        <w:t>6.</w:t>
      </w:r>
      <w:r>
        <w:rPr>
          <w:rFonts w:hint="eastAsia"/>
        </w:rPr>
        <w:t>若有以下定义：</w:t>
      </w:r>
      <w:r>
        <w:t>char s='\092'</w:t>
      </w:r>
      <w:r>
        <w:rPr>
          <w:rFonts w:hint="eastAsia"/>
        </w:rPr>
        <w:t>，则该语句（</w:t>
      </w:r>
      <w:r>
        <w:t xml:space="preserve">   </w:t>
      </w:r>
      <w:r>
        <w:rPr>
          <w:rFonts w:hint="eastAsia"/>
        </w:rPr>
        <w:t>）</w:t>
      </w:r>
    </w:p>
    <w:p w:rsidR="002C5D66" w:rsidRDefault="002144A4">
      <w:r>
        <w:t xml:space="preserve">A) </w:t>
      </w:r>
      <w:r>
        <w:rPr>
          <w:rFonts w:hint="eastAsia"/>
        </w:rPr>
        <w:t>使</w:t>
      </w:r>
      <w:r>
        <w:t>s</w:t>
      </w:r>
      <w:r>
        <w:rPr>
          <w:rFonts w:hint="eastAsia"/>
        </w:rPr>
        <w:t>的值包含一个字符</w:t>
      </w:r>
      <w:r>
        <w:t xml:space="preserve">       B) </w:t>
      </w:r>
      <w:r>
        <w:rPr>
          <w:rFonts w:hint="eastAsia"/>
        </w:rPr>
        <w:t>定义不合法，</w:t>
      </w:r>
      <w:r>
        <w:t>s</w:t>
      </w:r>
      <w:r>
        <w:rPr>
          <w:rFonts w:hint="eastAsia"/>
        </w:rPr>
        <w:t>的值不确定</w:t>
      </w:r>
      <w:r>
        <w:t xml:space="preserve">        </w:t>
      </w:r>
    </w:p>
    <w:p w:rsidR="002C5D66" w:rsidRDefault="002144A4">
      <w:r>
        <w:t xml:space="preserve">C) </w:t>
      </w:r>
      <w:r>
        <w:rPr>
          <w:rFonts w:hint="eastAsia"/>
        </w:rPr>
        <w:t>使</w:t>
      </w:r>
      <w:r>
        <w:t>s</w:t>
      </w:r>
      <w:r>
        <w:rPr>
          <w:rFonts w:hint="eastAsia"/>
        </w:rPr>
        <w:t>的值包含</w:t>
      </w:r>
      <w:r>
        <w:t>4</w:t>
      </w:r>
      <w:r>
        <w:rPr>
          <w:rFonts w:hint="eastAsia"/>
        </w:rPr>
        <w:t>个字符</w:t>
      </w:r>
      <w:r>
        <w:t xml:space="preserve">       D) </w:t>
      </w:r>
      <w:r>
        <w:rPr>
          <w:rFonts w:hint="eastAsia"/>
        </w:rPr>
        <w:t>使</w:t>
      </w:r>
      <w:r>
        <w:t>s</w:t>
      </w:r>
      <w:r>
        <w:rPr>
          <w:rFonts w:hint="eastAsia"/>
        </w:rPr>
        <w:t>的值包含</w:t>
      </w:r>
      <w:r>
        <w:t>3</w:t>
      </w:r>
      <w:r>
        <w:rPr>
          <w:rFonts w:hint="eastAsia"/>
        </w:rPr>
        <w:t>个字符</w:t>
      </w:r>
    </w:p>
    <w:p w:rsidR="002C5D66" w:rsidRDefault="002144A4">
      <w:r>
        <w:t>7.</w:t>
      </w:r>
      <w:r>
        <w:rPr>
          <w:rFonts w:hint="eastAsia"/>
        </w:rPr>
        <w:t>已知字母</w:t>
      </w:r>
      <w:r>
        <w:t>A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码为十进制数</w:t>
      </w:r>
      <w:r>
        <w:t>65,</w:t>
      </w:r>
      <w:r>
        <w:rPr>
          <w:rFonts w:hint="eastAsia"/>
        </w:rPr>
        <w:t>且</w:t>
      </w:r>
      <w:r>
        <w:t>c2</w:t>
      </w:r>
      <w:r>
        <w:rPr>
          <w:rFonts w:hint="eastAsia"/>
        </w:rPr>
        <w:t>为字符型</w:t>
      </w:r>
      <w:r>
        <w:t>,</w:t>
      </w:r>
      <w:r>
        <w:rPr>
          <w:rFonts w:hint="eastAsia"/>
        </w:rPr>
        <w:t>则执行语句</w:t>
      </w:r>
      <w:r>
        <w:t>c2='A'+'6'-'3'</w:t>
      </w:r>
      <w:r>
        <w:rPr>
          <w:rFonts w:hint="eastAsia"/>
        </w:rPr>
        <w:t>后</w:t>
      </w:r>
      <w:r>
        <w:t>,c2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(   )</w:t>
      </w:r>
    </w:p>
    <w:p w:rsidR="002C5D66" w:rsidRDefault="002144A4">
      <w:r>
        <w:t>A)D    B)68   C)</w:t>
      </w:r>
      <w:r>
        <w:rPr>
          <w:rFonts w:hint="eastAsia"/>
        </w:rPr>
        <w:t>不确定的值</w:t>
      </w:r>
      <w:r>
        <w:rPr>
          <w:rFonts w:hint="eastAsia"/>
        </w:rPr>
        <w:t xml:space="preserve"> </w:t>
      </w:r>
      <w:r>
        <w:t xml:space="preserve">  D)C</w:t>
      </w:r>
    </w:p>
    <w:p w:rsidR="002C5D66" w:rsidRDefault="002144A4">
      <w:r>
        <w:t>8.</w:t>
      </w:r>
      <w:r>
        <w:rPr>
          <w:rFonts w:hint="eastAsia"/>
        </w:rPr>
        <w:t>逻辑运算符两侧运算对象的数据类型是</w:t>
      </w:r>
      <w:r>
        <w:t xml:space="preserve"> (     )</w:t>
      </w:r>
    </w:p>
    <w:p w:rsidR="002C5D66" w:rsidRDefault="002144A4">
      <w:r>
        <w:t xml:space="preserve">A) </w:t>
      </w:r>
      <w:r>
        <w:rPr>
          <w:rFonts w:hint="eastAsia"/>
        </w:rPr>
        <w:t>只是</w:t>
      </w:r>
      <w:r>
        <w:t>0</w:t>
      </w:r>
      <w:r>
        <w:rPr>
          <w:rFonts w:hint="eastAsia"/>
        </w:rPr>
        <w:t>或</w:t>
      </w:r>
      <w:r>
        <w:t xml:space="preserve">1                 B) </w:t>
      </w:r>
      <w:r>
        <w:rPr>
          <w:rFonts w:hint="eastAsia"/>
        </w:rPr>
        <w:t>只能是</w:t>
      </w:r>
      <w:r>
        <w:t>0</w:t>
      </w:r>
      <w:r>
        <w:rPr>
          <w:rFonts w:hint="eastAsia"/>
        </w:rPr>
        <w:t>或非</w:t>
      </w:r>
      <w:r>
        <w:t>0</w:t>
      </w:r>
      <w:r>
        <w:rPr>
          <w:rFonts w:hint="eastAsia"/>
        </w:rPr>
        <w:t>正数</w:t>
      </w:r>
    </w:p>
    <w:p w:rsidR="002C5D66" w:rsidRDefault="002144A4">
      <w:r>
        <w:t xml:space="preserve">C) </w:t>
      </w:r>
      <w:r>
        <w:rPr>
          <w:rFonts w:hint="eastAsia"/>
        </w:rPr>
        <w:t>只能是整型或字符型数据</w:t>
      </w:r>
      <w:r>
        <w:t xml:space="preserve">     D) </w:t>
      </w:r>
      <w:r>
        <w:rPr>
          <w:rFonts w:hint="eastAsia"/>
        </w:rPr>
        <w:t>可以是任何合法的类型数据</w:t>
      </w:r>
    </w:p>
    <w:p w:rsidR="002C5D66" w:rsidRDefault="002144A4">
      <w:r>
        <w:t>9.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语言中</w:t>
      </w:r>
      <w:r>
        <w:t>,char</w:t>
      </w:r>
      <w:r>
        <w:rPr>
          <w:rFonts w:hint="eastAsia"/>
        </w:rPr>
        <w:t>型数据在内存中的存储形式是</w:t>
      </w:r>
      <w:r>
        <w:t>(    )</w:t>
      </w:r>
    </w:p>
    <w:p w:rsidR="002C5D66" w:rsidRDefault="002144A4">
      <w:r>
        <w:t xml:space="preserve">A) </w:t>
      </w:r>
      <w:r>
        <w:rPr>
          <w:rFonts w:hint="eastAsia"/>
        </w:rPr>
        <w:t>补码</w:t>
      </w:r>
      <w:r>
        <w:t xml:space="preserve">    B</w:t>
      </w:r>
      <w:r>
        <w:t xml:space="preserve">) </w:t>
      </w:r>
      <w:r>
        <w:rPr>
          <w:rFonts w:hint="eastAsia"/>
        </w:rPr>
        <w:t>反码</w:t>
      </w:r>
      <w:r>
        <w:t xml:space="preserve">   C) </w:t>
      </w:r>
      <w:r>
        <w:rPr>
          <w:rFonts w:hint="eastAsia"/>
        </w:rPr>
        <w:t>原码</w:t>
      </w:r>
      <w:r>
        <w:t xml:space="preserve">   D) ASCII</w:t>
      </w:r>
      <w:r>
        <w:rPr>
          <w:rFonts w:hint="eastAsia"/>
        </w:rPr>
        <w:t>码</w:t>
      </w:r>
    </w:p>
    <w:p w:rsidR="002C5D66" w:rsidRDefault="002144A4">
      <w:r>
        <w:t>10.</w:t>
      </w:r>
      <w:r>
        <w:rPr>
          <w:rFonts w:hint="eastAsia"/>
        </w:rPr>
        <w:t>若有以下定义</w:t>
      </w:r>
      <w:r>
        <w:t>,</w:t>
      </w:r>
      <w:r>
        <w:rPr>
          <w:rFonts w:hint="eastAsia"/>
        </w:rPr>
        <w:t>则能使值为</w:t>
      </w:r>
      <w:r>
        <w:t>3</w:t>
      </w:r>
      <w:r>
        <w:rPr>
          <w:rFonts w:hint="eastAsia"/>
        </w:rPr>
        <w:t>的表达式是</w:t>
      </w:r>
      <w:r>
        <w:t>(    )</w:t>
      </w:r>
    </w:p>
    <w:p w:rsidR="002C5D66" w:rsidRDefault="002144A4">
      <w:proofErr w:type="spellStart"/>
      <w:proofErr w:type="gramStart"/>
      <w:r>
        <w:t>int</w:t>
      </w:r>
      <w:proofErr w:type="spellEnd"/>
      <w:proofErr w:type="gramEnd"/>
      <w:r>
        <w:t xml:space="preserve"> k=7, x=12;</w:t>
      </w:r>
    </w:p>
    <w:p w:rsidR="002C5D66" w:rsidRDefault="002144A4">
      <w:proofErr w:type="gramStart"/>
      <w:r>
        <w:t>A)x</w:t>
      </w:r>
      <w:proofErr w:type="gramEnd"/>
      <w:r>
        <w:t>%=(k%=5)    B)x%=(k-k%5)    C)x%=k-k%5   D)(x%=k)-(k%=5)</w:t>
      </w:r>
    </w:p>
    <w:p w:rsidR="002C5D66" w:rsidRDefault="002144A4">
      <w:r>
        <w:t>11.</w:t>
      </w:r>
      <w:r>
        <w:rPr>
          <w:rFonts w:hint="eastAsia"/>
        </w:rPr>
        <w:t>判断</w:t>
      </w:r>
      <w:r>
        <w:t>char</w:t>
      </w:r>
      <w:r>
        <w:rPr>
          <w:rFonts w:hint="eastAsia"/>
        </w:rPr>
        <w:t>型变量</w:t>
      </w:r>
      <w:r>
        <w:t>c1</w:t>
      </w:r>
      <w:r>
        <w:rPr>
          <w:rFonts w:hint="eastAsia"/>
        </w:rPr>
        <w:t>是否为小写字母的正确表达式为</w:t>
      </w:r>
      <w:r>
        <w:t xml:space="preserve">  (    )</w:t>
      </w:r>
    </w:p>
    <w:p w:rsidR="002C5D66" w:rsidRDefault="002144A4">
      <w:r>
        <w:t>A) '</w:t>
      </w:r>
      <w:proofErr w:type="gramStart"/>
      <w:r>
        <w:t>a</w:t>
      </w:r>
      <w:proofErr w:type="gramEnd"/>
      <w:r>
        <w:t>'&lt;=c1&lt;='z'           B) (c1&gt;=A. &amp;&amp;(c1&lt;='z')</w:t>
      </w:r>
    </w:p>
    <w:p w:rsidR="002C5D66" w:rsidRDefault="002144A4">
      <w:r>
        <w:t>C) ('a'&gt;=c1</w:t>
      </w:r>
      <w:proofErr w:type="gramStart"/>
      <w:r>
        <w:t>)|</w:t>
      </w:r>
      <w:proofErr w:type="gramEnd"/>
      <w:r>
        <w:t>|('z'&lt;=c1)      D) (c1&gt;='a')&amp;</w:t>
      </w:r>
      <w:r>
        <w:t>&amp;(c1&lt;='z')</w:t>
      </w:r>
    </w:p>
    <w:p w:rsidR="002C5D66" w:rsidRDefault="002144A4">
      <w:r>
        <w:t>12.</w:t>
      </w:r>
      <w:r>
        <w:rPr>
          <w:rFonts w:hint="eastAsia"/>
        </w:rPr>
        <w:t>已知各变量的类型说明如下：</w:t>
      </w:r>
    </w:p>
    <w:p w:rsidR="002C5D66" w:rsidRDefault="002144A4">
      <w:proofErr w:type="spellStart"/>
      <w:r>
        <w:t>int</w:t>
      </w:r>
      <w:proofErr w:type="spellEnd"/>
      <w:r>
        <w:t xml:space="preserve"> </w:t>
      </w:r>
      <w:proofErr w:type="spellStart"/>
      <w:r>
        <w:t>k,a,b</w:t>
      </w:r>
      <w:proofErr w:type="spellEnd"/>
      <w:r>
        <w:rPr>
          <w:rFonts w:hint="eastAsia"/>
        </w:rPr>
        <w:t>；</w:t>
      </w:r>
    </w:p>
    <w:p w:rsidR="002C5D66" w:rsidRDefault="002144A4">
      <w:r>
        <w:t>unsigned long w=5</w:t>
      </w:r>
      <w:r>
        <w:rPr>
          <w:rFonts w:hint="eastAsia"/>
        </w:rPr>
        <w:t>；</w:t>
      </w:r>
    </w:p>
    <w:p w:rsidR="002C5D66" w:rsidRDefault="002144A4">
      <w:r>
        <w:t>double x=1.42</w:t>
      </w:r>
      <w:r>
        <w:rPr>
          <w:rFonts w:hint="eastAsia"/>
        </w:rPr>
        <w:t>；</w:t>
      </w:r>
    </w:p>
    <w:p w:rsidR="002C5D66" w:rsidRDefault="002144A4">
      <w:r>
        <w:rPr>
          <w:rFonts w:hint="eastAsia"/>
        </w:rPr>
        <w:t>则以下不符合</w:t>
      </w:r>
      <w:r>
        <w:t>C</w:t>
      </w:r>
      <w:r>
        <w:rPr>
          <w:rFonts w:hint="eastAsia"/>
        </w:rPr>
        <w:t>语言语法的表达式是</w:t>
      </w:r>
      <w:r>
        <w:rPr>
          <w:rFonts w:hint="eastAsia"/>
        </w:rPr>
        <w:t xml:space="preserve"> </w:t>
      </w:r>
      <w:r>
        <w:t xml:space="preserve">(    </w:t>
      </w:r>
      <w:r>
        <w:rPr>
          <w:rFonts w:hint="eastAsia"/>
        </w:rPr>
        <w:t>)</w:t>
      </w:r>
    </w:p>
    <w:p w:rsidR="002C5D66" w:rsidRDefault="002144A4">
      <w:r>
        <w:t xml:space="preserve">A) </w:t>
      </w:r>
      <w:proofErr w:type="gramStart"/>
      <w:r>
        <w:t>x%</w:t>
      </w:r>
      <w:proofErr w:type="gramEnd"/>
      <w:r>
        <w:t>(-3)</w:t>
      </w:r>
    </w:p>
    <w:p w:rsidR="002C5D66" w:rsidRDefault="002144A4">
      <w:proofErr w:type="gramStart"/>
      <w:r>
        <w:t>B )</w:t>
      </w:r>
      <w:proofErr w:type="gramEnd"/>
      <w:r>
        <w:t xml:space="preserve"> w+=-2</w:t>
      </w:r>
    </w:p>
    <w:p w:rsidR="002C5D66" w:rsidRDefault="002144A4">
      <w:r>
        <w:t xml:space="preserve">C) </w:t>
      </w:r>
      <w:proofErr w:type="gramStart"/>
      <w:r>
        <w:t>k</w:t>
      </w:r>
      <w:proofErr w:type="gramEnd"/>
      <w:r>
        <w:t>=(a=2,b=3,a+b)</w:t>
      </w:r>
    </w:p>
    <w:p w:rsidR="002C5D66" w:rsidRDefault="002144A4">
      <w:r>
        <w:t>D) a+=a-</w:t>
      </w:r>
      <w:proofErr w:type="gramStart"/>
      <w:r>
        <w:t>=(</w:t>
      </w:r>
      <w:proofErr w:type="gramEnd"/>
      <w:r>
        <w:t>b=4)*(a=3)</w:t>
      </w:r>
    </w:p>
    <w:p w:rsidR="002C5D66" w:rsidRDefault="002144A4">
      <w:r>
        <w:t>13.</w:t>
      </w:r>
      <w:r>
        <w:rPr>
          <w:rFonts w:hint="eastAsia"/>
        </w:rPr>
        <w:t>设</w:t>
      </w:r>
      <w:r>
        <w:t>n=10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=4</w:t>
      </w:r>
      <w:r>
        <w:rPr>
          <w:rFonts w:hint="eastAsia"/>
        </w:rPr>
        <w:t>，则赋值运算</w:t>
      </w:r>
      <w:r>
        <w:t xml:space="preserve"> n%=i+1</w:t>
      </w:r>
      <w:r>
        <w:rPr>
          <w:rFonts w:hint="eastAsia"/>
        </w:rPr>
        <w:t>执行后，</w:t>
      </w:r>
      <w:r>
        <w:t>n</w:t>
      </w:r>
      <w:r>
        <w:rPr>
          <w:rFonts w:hint="eastAsia"/>
        </w:rPr>
        <w:t>的值是</w:t>
      </w:r>
      <w:r>
        <w:rPr>
          <w:rFonts w:hint="eastAsia"/>
        </w:rPr>
        <w:t xml:space="preserve"> </w:t>
      </w:r>
      <w:r>
        <w:t>(    )</w:t>
      </w:r>
    </w:p>
    <w:p w:rsidR="002C5D66" w:rsidRDefault="002144A4">
      <w:r>
        <w:t>A) 0   B) 3   C) 2   D) 1</w:t>
      </w:r>
    </w:p>
    <w:p w:rsidR="002C5D66" w:rsidRDefault="002144A4">
      <w:r>
        <w:t>14.</w:t>
      </w:r>
      <w:r>
        <w:rPr>
          <w:rFonts w:hint="eastAsia"/>
        </w:rPr>
        <w:t>设</w:t>
      </w:r>
      <w:proofErr w:type="spellStart"/>
      <w:r>
        <w:t>Int</w:t>
      </w:r>
      <w:proofErr w:type="spellEnd"/>
      <w:r>
        <w:t xml:space="preserve"> n=3</w:t>
      </w:r>
      <w:r>
        <w:rPr>
          <w:rFonts w:hint="eastAsia"/>
        </w:rPr>
        <w:t>，则有表达式</w:t>
      </w:r>
      <w:r>
        <w:t>++n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的结果是</w:t>
      </w:r>
      <w:r>
        <w:t xml:space="preserve">(     </w:t>
      </w:r>
      <w:r>
        <w:t>)</w:t>
      </w:r>
    </w:p>
    <w:p w:rsidR="002C5D66" w:rsidRDefault="002144A4">
      <w:proofErr w:type="gramStart"/>
      <w:r>
        <w:t>A)2</w:t>
      </w:r>
      <w:proofErr w:type="gramEnd"/>
      <w:r>
        <w:t xml:space="preserve">     B)3     C)4      D)5  </w:t>
      </w:r>
    </w:p>
    <w:p w:rsidR="002C5D66" w:rsidRDefault="002144A4">
      <w:r>
        <w:lastRenderedPageBreak/>
        <w:t>15.</w:t>
      </w:r>
      <w:r>
        <w:rPr>
          <w:rFonts w:hint="eastAsia"/>
        </w:rPr>
        <w:t>下面正确的字符常量是</w:t>
      </w:r>
      <w:r>
        <w:t>(   )</w:t>
      </w:r>
    </w:p>
    <w:p w:rsidR="002C5D66" w:rsidRDefault="002144A4">
      <w:r>
        <w:t>A) "</w:t>
      </w:r>
      <w:proofErr w:type="gramStart"/>
      <w:r>
        <w:t>c</w:t>
      </w:r>
      <w:proofErr w:type="gramEnd"/>
      <w:r>
        <w:t>"    B) '\\''    C) 'W'    D) '</w:t>
      </w:r>
    </w:p>
    <w:p w:rsidR="002C5D66" w:rsidRDefault="002144A4">
      <w:r>
        <w:t>16.</w:t>
      </w:r>
      <w:r>
        <w:rPr>
          <w:rFonts w:hint="eastAsia"/>
        </w:rPr>
        <w:t>以下每个选项都代表一个常量</w:t>
      </w:r>
      <w:r>
        <w:t>,</w:t>
      </w:r>
      <w:r>
        <w:rPr>
          <w:rFonts w:hint="eastAsia"/>
        </w:rPr>
        <w:t>其中正确的整型常量是</w:t>
      </w:r>
      <w:r>
        <w:t>(    )</w:t>
      </w:r>
    </w:p>
    <w:p w:rsidR="002C5D66" w:rsidRDefault="002144A4">
      <w:proofErr w:type="gramStart"/>
      <w:r>
        <w:t>A)1.2</w:t>
      </w:r>
      <w:proofErr w:type="gramEnd"/>
      <w:r>
        <w:t xml:space="preserve">    B)-20    C)1,000    D)4  5  6</w:t>
      </w:r>
    </w:p>
    <w:p w:rsidR="002C5D66" w:rsidRDefault="002144A4">
      <w:r>
        <w:t>17.</w:t>
      </w:r>
      <w:r>
        <w:rPr>
          <w:rFonts w:hint="eastAsia"/>
        </w:rPr>
        <w:t>以下选项中不合法的用户标识符是</w:t>
      </w:r>
      <w:r>
        <w:t>(    )</w:t>
      </w:r>
    </w:p>
    <w:p w:rsidR="002C5D66" w:rsidRDefault="002144A4">
      <w:r>
        <w:t xml:space="preserve">   A) _123    B) </w:t>
      </w:r>
      <w:proofErr w:type="spellStart"/>
      <w:r>
        <w:t>Printf</w:t>
      </w:r>
      <w:proofErr w:type="spellEnd"/>
      <w:r>
        <w:t xml:space="preserve">    C) A$    D) Dim</w:t>
      </w:r>
    </w:p>
    <w:p w:rsidR="002C5D66" w:rsidRDefault="002144A4">
      <w:r>
        <w:t>18.sizeof(float)</w:t>
      </w:r>
      <w:r>
        <w:rPr>
          <w:rFonts w:hint="eastAsia"/>
        </w:rPr>
        <w:t>是</w:t>
      </w:r>
      <w:r>
        <w:t>(    )</w:t>
      </w:r>
    </w:p>
    <w:p w:rsidR="002C5D66" w:rsidRDefault="002144A4">
      <w:r>
        <w:t>A)</w:t>
      </w:r>
      <w:r>
        <w:rPr>
          <w:rFonts w:hint="eastAsia"/>
        </w:rPr>
        <w:t>一个双精度表达式</w:t>
      </w:r>
      <w:r>
        <w:t xml:space="preserve">          B)</w:t>
      </w:r>
      <w:r>
        <w:rPr>
          <w:rFonts w:hint="eastAsia"/>
        </w:rPr>
        <w:t>一个整型表达式</w:t>
      </w:r>
    </w:p>
    <w:p w:rsidR="002C5D66" w:rsidRDefault="002144A4">
      <w:r>
        <w:t>C)</w:t>
      </w:r>
      <w:r>
        <w:rPr>
          <w:rFonts w:hint="eastAsia"/>
        </w:rPr>
        <w:t>一种函数调用</w:t>
      </w:r>
      <w:r>
        <w:t xml:space="preserve">              D)</w:t>
      </w:r>
      <w:r>
        <w:rPr>
          <w:rFonts w:hint="eastAsia"/>
        </w:rPr>
        <w:t>一个不合法的表达式</w:t>
      </w:r>
    </w:p>
    <w:p w:rsidR="002C5D66" w:rsidRDefault="002144A4">
      <w:r>
        <w:t>19.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语言中</w:t>
      </w:r>
      <w:r>
        <w:t xml:space="preserve">, </w:t>
      </w:r>
      <w:proofErr w:type="spellStart"/>
      <w:r>
        <w:t>int</w:t>
      </w:r>
      <w:proofErr w:type="spellEnd"/>
      <w:r>
        <w:rPr>
          <w:rFonts w:hint="eastAsia"/>
        </w:rPr>
        <w:t>、</w:t>
      </w:r>
      <w:r>
        <w:t>char</w:t>
      </w:r>
      <w:r>
        <w:rPr>
          <w:rFonts w:hint="eastAsia"/>
        </w:rPr>
        <w:t>和</w:t>
      </w:r>
      <w:r>
        <w:t>short</w:t>
      </w:r>
      <w:r>
        <w:rPr>
          <w:rFonts w:hint="eastAsia"/>
        </w:rPr>
        <w:t>三种类型数据在内存中所占用的字节数</w:t>
      </w:r>
      <w:r>
        <w:t>(     )</w:t>
      </w:r>
    </w:p>
    <w:p w:rsidR="002C5D66" w:rsidRDefault="002144A4">
      <w:r>
        <w:t>A)</w:t>
      </w:r>
      <w:r>
        <w:rPr>
          <w:rFonts w:hint="eastAsia"/>
        </w:rPr>
        <w:t>由用户自己定义</w:t>
      </w:r>
      <w:r>
        <w:t xml:space="preserve">            B)</w:t>
      </w:r>
      <w:r>
        <w:rPr>
          <w:rFonts w:hint="eastAsia"/>
        </w:rPr>
        <w:t>均为</w:t>
      </w:r>
      <w:r>
        <w:t>2</w:t>
      </w:r>
      <w:r>
        <w:rPr>
          <w:rFonts w:hint="eastAsia"/>
        </w:rPr>
        <w:t>个字节</w:t>
      </w:r>
    </w:p>
    <w:p w:rsidR="002C5D66" w:rsidRDefault="002144A4">
      <w:r>
        <w:t>C)</w:t>
      </w:r>
      <w:r>
        <w:rPr>
          <w:rFonts w:hint="eastAsia"/>
        </w:rPr>
        <w:t>是任意的</w:t>
      </w:r>
      <w:r>
        <w:t xml:space="preserve">                  D)</w:t>
      </w:r>
      <w:r>
        <w:rPr>
          <w:rFonts w:hint="eastAsia"/>
        </w:rPr>
        <w:t>由所用机器的机器字长决定</w:t>
      </w:r>
    </w:p>
    <w:p w:rsidR="002C5D66" w:rsidRDefault="002144A4">
      <w:r>
        <w:t>20.</w:t>
      </w:r>
      <w:r>
        <w:rPr>
          <w:rFonts w:hint="eastAsia"/>
        </w:rPr>
        <w:t>以下叙述中正确的是</w:t>
      </w:r>
      <w:r>
        <w:t>(     )</w:t>
      </w:r>
    </w:p>
    <w:p w:rsidR="002C5D66" w:rsidRDefault="002144A4">
      <w:r>
        <w:t>A</w:t>
      </w:r>
      <w:r>
        <w:rPr>
          <w:rFonts w:hint="eastAsia"/>
        </w:rPr>
        <w:t>）</w:t>
      </w:r>
      <w:r>
        <w:t>a</w:t>
      </w:r>
      <w:proofErr w:type="gramStart"/>
      <w:r>
        <w:rPr>
          <w:rFonts w:hint="eastAsia"/>
        </w:rPr>
        <w:t>是实型变量</w:t>
      </w:r>
      <w:proofErr w:type="gramEnd"/>
      <w:r>
        <w:t>,C</w:t>
      </w:r>
      <w:r>
        <w:rPr>
          <w:rFonts w:hint="eastAsia"/>
        </w:rPr>
        <w:t>语言允许进行以下赋值</w:t>
      </w:r>
      <w:r>
        <w:t>a=10,</w:t>
      </w:r>
      <w:r>
        <w:rPr>
          <w:rFonts w:hint="eastAsia"/>
        </w:rPr>
        <w:t>因此可以这样说：</w:t>
      </w:r>
      <w:proofErr w:type="gramStart"/>
      <w:r>
        <w:rPr>
          <w:rFonts w:hint="eastAsia"/>
        </w:rPr>
        <w:t>实型变量</w:t>
      </w:r>
      <w:proofErr w:type="gramEnd"/>
      <w:r>
        <w:rPr>
          <w:rFonts w:hint="eastAsia"/>
        </w:rPr>
        <w:t>中允许存放整型值</w:t>
      </w:r>
    </w:p>
    <w:p w:rsidR="002C5D66" w:rsidRDefault="002144A4">
      <w:r>
        <w:t>B</w:t>
      </w:r>
      <w:r>
        <w:rPr>
          <w:rFonts w:hint="eastAsia"/>
        </w:rPr>
        <w:t>）在赋值表达式中</w:t>
      </w:r>
      <w:r>
        <w:t>,</w:t>
      </w:r>
      <w:r>
        <w:rPr>
          <w:rFonts w:hint="eastAsia"/>
        </w:rPr>
        <w:t>赋值号右边即可以是变量也可以是任意表达式</w:t>
      </w:r>
    </w:p>
    <w:p w:rsidR="002C5D66" w:rsidRDefault="002144A4">
      <w:r>
        <w:t>C</w:t>
      </w:r>
      <w:r>
        <w:rPr>
          <w:rFonts w:hint="eastAsia"/>
        </w:rPr>
        <w:t>）执行表达式</w:t>
      </w:r>
      <w:r>
        <w:t>a=b</w:t>
      </w:r>
      <w:r>
        <w:rPr>
          <w:rFonts w:hint="eastAsia"/>
        </w:rPr>
        <w:t>后</w:t>
      </w:r>
      <w:r>
        <w:t>,</w:t>
      </w:r>
      <w:r>
        <w:rPr>
          <w:rFonts w:hint="eastAsia"/>
        </w:rPr>
        <w:t>在内存中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存储单元中的</w:t>
      </w:r>
      <w:proofErr w:type="gramStart"/>
      <w:r>
        <w:rPr>
          <w:rFonts w:hint="eastAsia"/>
        </w:rPr>
        <w:t>原有值</w:t>
      </w:r>
      <w:proofErr w:type="gramEnd"/>
      <w:r>
        <w:rPr>
          <w:rFonts w:hint="eastAsia"/>
        </w:rPr>
        <w:t>都将被改变</w:t>
      </w:r>
      <w:r>
        <w:t>,a</w:t>
      </w:r>
      <w:r>
        <w:rPr>
          <w:rFonts w:hint="eastAsia"/>
        </w:rPr>
        <w:t>的值已由原值改变为</w:t>
      </w:r>
      <w:r>
        <w:t>b</w:t>
      </w:r>
      <w:r>
        <w:rPr>
          <w:rFonts w:hint="eastAsia"/>
        </w:rPr>
        <w:t>的值</w:t>
      </w:r>
      <w:r>
        <w:t>,b</w:t>
      </w:r>
      <w:r>
        <w:rPr>
          <w:rFonts w:hint="eastAsia"/>
        </w:rPr>
        <w:t>的值由原值变为</w:t>
      </w:r>
      <w:r>
        <w:t>0</w:t>
      </w:r>
    </w:p>
    <w:p w:rsidR="002C5D66" w:rsidRDefault="002144A4">
      <w:r>
        <w:t>D</w:t>
      </w:r>
      <w:r>
        <w:rPr>
          <w:rFonts w:hint="eastAsia"/>
        </w:rPr>
        <w:t>）已有</w:t>
      </w:r>
      <w:r>
        <w:t>a=3,b=5</w:t>
      </w:r>
      <w:r>
        <w:rPr>
          <w:rFonts w:hint="eastAsia"/>
        </w:rPr>
        <w:t>当执行了表达式</w:t>
      </w:r>
      <w:r>
        <w:t>a=</w:t>
      </w:r>
      <w:proofErr w:type="spellStart"/>
      <w:r>
        <w:t>b,b</w:t>
      </w:r>
      <w:proofErr w:type="spellEnd"/>
      <w:r>
        <w:t>=a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已使</w:t>
      </w:r>
      <w:r>
        <w:t>a</w:t>
      </w:r>
      <w:r>
        <w:rPr>
          <w:rFonts w:hint="eastAsia"/>
        </w:rPr>
        <w:t>中的值为</w:t>
      </w:r>
      <w:r>
        <w:t>5,b</w:t>
      </w:r>
      <w:r>
        <w:rPr>
          <w:rFonts w:hint="eastAsia"/>
        </w:rPr>
        <w:t>中的值为</w:t>
      </w:r>
      <w:r>
        <w:t>3</w:t>
      </w:r>
    </w:p>
    <w:p w:rsidR="002C5D66" w:rsidRDefault="002144A4">
      <w:r>
        <w:t>21.</w:t>
      </w:r>
      <w:r>
        <w:rPr>
          <w:rFonts w:hint="eastAsia"/>
        </w:rPr>
        <w:t>若希望当</w:t>
      </w:r>
      <w:r>
        <w:t>A</w:t>
      </w:r>
      <w:r>
        <w:rPr>
          <w:rFonts w:hint="eastAsia"/>
        </w:rPr>
        <w:t>的值为奇数时</w:t>
      </w:r>
      <w:r>
        <w:t>,</w:t>
      </w:r>
      <w:r>
        <w:rPr>
          <w:rFonts w:hint="eastAsia"/>
        </w:rPr>
        <w:t>表达式的值为真</w:t>
      </w:r>
      <w:r>
        <w:t>,A</w:t>
      </w:r>
      <w:r>
        <w:rPr>
          <w:rFonts w:hint="eastAsia"/>
        </w:rPr>
        <w:t>的值为偶数时</w:t>
      </w:r>
      <w:r>
        <w:t>,</w:t>
      </w:r>
      <w:r>
        <w:rPr>
          <w:rFonts w:hint="eastAsia"/>
        </w:rPr>
        <w:t>表达式的值为假</w:t>
      </w:r>
      <w:r>
        <w:t>,</w:t>
      </w:r>
      <w:r>
        <w:rPr>
          <w:rFonts w:hint="eastAsia"/>
        </w:rPr>
        <w:t>则以下不能满足要求的表达式是</w:t>
      </w:r>
      <w:r>
        <w:t xml:space="preserve">  (      )</w:t>
      </w:r>
    </w:p>
    <w:p w:rsidR="002C5D66" w:rsidRDefault="002144A4">
      <w:r>
        <w:t>A) A%2= =1   B</w:t>
      </w:r>
      <w:proofErr w:type="gramStart"/>
      <w:r>
        <w:t>) !</w:t>
      </w:r>
      <w:proofErr w:type="gramEnd"/>
      <w:r>
        <w:t>(A%2= =0)     C) !(A%2)      D) A%2</w:t>
      </w:r>
    </w:p>
    <w:p w:rsidR="002C5D66" w:rsidRDefault="002144A4">
      <w:r>
        <w:t>22.</w:t>
      </w:r>
      <w:r>
        <w:rPr>
          <w:rFonts w:hint="eastAsia"/>
        </w:rPr>
        <w:t>逗号表达式</w:t>
      </w:r>
      <w:r>
        <w:t>(a=3*5</w:t>
      </w:r>
      <w:r>
        <w:rPr>
          <w:rFonts w:hint="eastAsia"/>
        </w:rPr>
        <w:t>，</w:t>
      </w:r>
      <w:r>
        <w:t>a*4)</w:t>
      </w:r>
      <w:r>
        <w:rPr>
          <w:rFonts w:hint="eastAsia"/>
        </w:rPr>
        <w:t>，</w:t>
      </w:r>
      <w:r>
        <w:t>a+15</w:t>
      </w:r>
      <w:r>
        <w:rPr>
          <w:rFonts w:hint="eastAsia"/>
        </w:rPr>
        <w:t>的值为</w:t>
      </w:r>
      <w:r>
        <w:t>(     )</w:t>
      </w:r>
    </w:p>
    <w:p w:rsidR="002C5D66" w:rsidRDefault="002144A4">
      <w:r>
        <w:t>A)15    B)60   C)30   D)</w:t>
      </w:r>
      <w:r>
        <w:rPr>
          <w:rFonts w:hint="eastAsia"/>
        </w:rPr>
        <w:t>不确定</w:t>
      </w:r>
    </w:p>
    <w:p w:rsidR="002C5D66" w:rsidRDefault="002144A4">
      <w:r>
        <w:t>23.</w:t>
      </w:r>
      <w:r>
        <w:rPr>
          <w:rFonts w:hint="eastAsia"/>
        </w:rPr>
        <w:t>以下每个选项都代表一个常量</w:t>
      </w:r>
      <w:r>
        <w:t>,</w:t>
      </w:r>
      <w:r>
        <w:rPr>
          <w:rFonts w:hint="eastAsia"/>
        </w:rPr>
        <w:t>其中不正确</w:t>
      </w:r>
      <w:proofErr w:type="gramStart"/>
      <w:r>
        <w:rPr>
          <w:rFonts w:hint="eastAsia"/>
        </w:rPr>
        <w:t>的实型常量</w:t>
      </w:r>
      <w:proofErr w:type="gramEnd"/>
      <w:r>
        <w:rPr>
          <w:rFonts w:hint="eastAsia"/>
        </w:rPr>
        <w:t>是</w:t>
      </w:r>
      <w:r>
        <w:t>(   )</w:t>
      </w:r>
    </w:p>
    <w:p w:rsidR="002C5D66" w:rsidRDefault="002144A4">
      <w:r>
        <w:t xml:space="preserve">   </w:t>
      </w:r>
      <w:proofErr w:type="gramStart"/>
      <w:r>
        <w:t>A)2.607E</w:t>
      </w:r>
      <w:proofErr w:type="gramEnd"/>
      <w:r>
        <w:t>-1   B)0.8103e  2   C)-77.77        D)45.6e-2</w:t>
      </w:r>
    </w:p>
    <w:p w:rsidR="002C5D66" w:rsidRDefault="002144A4">
      <w:r>
        <w:t>24</w:t>
      </w:r>
      <w:r>
        <w:rPr>
          <w:rFonts w:hint="eastAsia"/>
        </w:rPr>
        <w:t>设变量</w:t>
      </w:r>
      <w:r>
        <w:t>a</w:t>
      </w:r>
      <w:r>
        <w:rPr>
          <w:rFonts w:hint="eastAsia"/>
        </w:rPr>
        <w:t>是整型</w:t>
      </w:r>
      <w:r>
        <w:t>,f</w:t>
      </w:r>
      <w:proofErr w:type="gramStart"/>
      <w:r>
        <w:rPr>
          <w:rFonts w:hint="eastAsia"/>
        </w:rPr>
        <w:t>是实型</w:t>
      </w:r>
      <w:proofErr w:type="gramEnd"/>
      <w:r>
        <w:t>,</w:t>
      </w:r>
      <w:proofErr w:type="spellStart"/>
      <w:r>
        <w:t>i</w:t>
      </w:r>
      <w:proofErr w:type="spellEnd"/>
      <w:r>
        <w:rPr>
          <w:rFonts w:hint="eastAsia"/>
        </w:rPr>
        <w:t>是双精度型</w:t>
      </w:r>
      <w:r>
        <w:t>,</w:t>
      </w:r>
      <w:r>
        <w:rPr>
          <w:rFonts w:hint="eastAsia"/>
        </w:rPr>
        <w:t>则表达式</w:t>
      </w:r>
      <w:r>
        <w:t>10+'a'+i*f</w:t>
      </w:r>
      <w:r>
        <w:rPr>
          <w:rFonts w:hint="eastAsia"/>
        </w:rPr>
        <w:t>值的数据类型为</w:t>
      </w:r>
      <w:r>
        <w:t>(   )</w:t>
      </w:r>
    </w:p>
    <w:p w:rsidR="002C5D66" w:rsidRDefault="002144A4">
      <w:r>
        <w:t>A)</w:t>
      </w:r>
      <w:proofErr w:type="spellStart"/>
      <w:r>
        <w:t>int</w:t>
      </w:r>
      <w:proofErr w:type="spellEnd"/>
      <w:r>
        <w:t xml:space="preserve">            B)float              C)double             D)</w:t>
      </w:r>
      <w:r>
        <w:rPr>
          <w:rFonts w:hint="eastAsia"/>
        </w:rPr>
        <w:t>不确定</w:t>
      </w:r>
    </w:p>
    <w:p w:rsidR="002C5D66" w:rsidRDefault="002144A4">
      <w:r>
        <w:t>25.</w:t>
      </w:r>
      <w:r>
        <w:rPr>
          <w:rFonts w:hint="eastAsia"/>
        </w:rPr>
        <w:t>若有说明语句：</w:t>
      </w:r>
      <w:r>
        <w:t>char c='\72';</w:t>
      </w:r>
      <w:r>
        <w:rPr>
          <w:rFonts w:hint="eastAsia"/>
        </w:rPr>
        <w:t>则变量</w:t>
      </w:r>
      <w:r>
        <w:t>c (    )</w:t>
      </w:r>
    </w:p>
    <w:p w:rsidR="002C5D66" w:rsidRDefault="002144A4">
      <w:r>
        <w:t>A)</w:t>
      </w:r>
      <w:r>
        <w:rPr>
          <w:rFonts w:hint="eastAsia"/>
        </w:rPr>
        <w:t>包含</w:t>
      </w:r>
      <w:r>
        <w:t>1</w:t>
      </w:r>
      <w:r>
        <w:rPr>
          <w:rFonts w:hint="eastAsia"/>
        </w:rPr>
        <w:t>个字符</w:t>
      </w:r>
      <w:r>
        <w:t xml:space="preserve">              B)</w:t>
      </w:r>
      <w:r>
        <w:rPr>
          <w:rFonts w:hint="eastAsia"/>
        </w:rPr>
        <w:t>包含</w:t>
      </w:r>
      <w:r>
        <w:t>2</w:t>
      </w:r>
      <w:r>
        <w:rPr>
          <w:rFonts w:hint="eastAsia"/>
        </w:rPr>
        <w:t>个字符</w:t>
      </w:r>
    </w:p>
    <w:p w:rsidR="002C5D66" w:rsidRDefault="002144A4">
      <w:r>
        <w:t>C)</w:t>
      </w:r>
      <w:r>
        <w:rPr>
          <w:rFonts w:hint="eastAsia"/>
        </w:rPr>
        <w:t>包含</w:t>
      </w:r>
      <w:r>
        <w:t>3</w:t>
      </w:r>
      <w:r>
        <w:rPr>
          <w:rFonts w:hint="eastAsia"/>
        </w:rPr>
        <w:t>个字符</w:t>
      </w:r>
      <w:r>
        <w:t xml:space="preserve">              D)</w:t>
      </w:r>
      <w:r>
        <w:rPr>
          <w:rFonts w:hint="eastAsia"/>
        </w:rPr>
        <w:t>说明不合法</w:t>
      </w:r>
      <w:r>
        <w:t>,c</w:t>
      </w:r>
      <w:r>
        <w:rPr>
          <w:rFonts w:hint="eastAsia"/>
        </w:rPr>
        <w:t>的值不确定</w:t>
      </w:r>
    </w:p>
    <w:p w:rsidR="002C5D66" w:rsidRDefault="002144A4">
      <w:r>
        <w:t>26.</w:t>
      </w:r>
      <w:r>
        <w:rPr>
          <w:rFonts w:hint="eastAsia"/>
        </w:rPr>
        <w:t>以下正确的叙述是</w:t>
      </w:r>
      <w:r>
        <w:t>(     )</w:t>
      </w:r>
    </w:p>
    <w:p w:rsidR="002C5D66" w:rsidRDefault="002144A4">
      <w:r>
        <w:t>A)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程序中</w:t>
      </w:r>
      <w:r>
        <w:t>,</w:t>
      </w:r>
      <w:r>
        <w:rPr>
          <w:rFonts w:hint="eastAsia"/>
        </w:rPr>
        <w:t>每行只能写一条语句</w:t>
      </w:r>
    </w:p>
    <w:p w:rsidR="002C5D66" w:rsidRDefault="002144A4">
      <w:r>
        <w:t>B)</w:t>
      </w:r>
      <w:r>
        <w:rPr>
          <w:rFonts w:hint="eastAsia"/>
        </w:rPr>
        <w:t>若</w:t>
      </w:r>
      <w:r>
        <w:t xml:space="preserve"> a </w:t>
      </w:r>
      <w:proofErr w:type="gramStart"/>
      <w:r>
        <w:rPr>
          <w:rFonts w:hint="eastAsia"/>
        </w:rPr>
        <w:t>是实型变量</w:t>
      </w:r>
      <w:proofErr w:type="gramEnd"/>
      <w:r>
        <w:t>,C</w:t>
      </w:r>
      <w:r>
        <w:rPr>
          <w:rFonts w:hint="eastAsia"/>
        </w:rPr>
        <w:t>程序中允许赋值</w:t>
      </w:r>
      <w:r>
        <w:t>a=10,</w:t>
      </w:r>
      <w:proofErr w:type="gramStart"/>
      <w:r>
        <w:rPr>
          <w:rFonts w:hint="eastAsia"/>
        </w:rPr>
        <w:t>因此实型变量</w:t>
      </w:r>
      <w:proofErr w:type="gramEnd"/>
      <w:r>
        <w:rPr>
          <w:rFonts w:hint="eastAsia"/>
        </w:rPr>
        <w:t>中允许存放整型数</w:t>
      </w:r>
    </w:p>
    <w:p w:rsidR="002C5D66" w:rsidRDefault="002144A4">
      <w:r>
        <w:t>C)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程序中</w:t>
      </w:r>
      <w:r>
        <w:t>,</w:t>
      </w:r>
      <w:r>
        <w:rPr>
          <w:rFonts w:hint="eastAsia"/>
        </w:rPr>
        <w:t>无论是整数还是实数</w:t>
      </w:r>
      <w:r>
        <w:t>,</w:t>
      </w:r>
      <w:r>
        <w:rPr>
          <w:rFonts w:hint="eastAsia"/>
        </w:rPr>
        <w:t>都能被准确无误地表示</w:t>
      </w:r>
    </w:p>
    <w:p w:rsidR="002C5D66" w:rsidRDefault="002144A4">
      <w:r>
        <w:t>D)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程序中</w:t>
      </w:r>
      <w:r>
        <w:t>,%</w:t>
      </w:r>
      <w:r>
        <w:rPr>
          <w:rFonts w:hint="eastAsia"/>
        </w:rPr>
        <w:t>是只能用于整数运算的运算符</w:t>
      </w:r>
    </w:p>
    <w:p w:rsidR="002C5D66" w:rsidRDefault="002144A4">
      <w:r>
        <w:t>27.C</w:t>
      </w:r>
      <w:r>
        <w:rPr>
          <w:rFonts w:hint="eastAsia"/>
        </w:rPr>
        <w:t>语言中的标识符只能由字母、数字和下划线三种字符</w:t>
      </w:r>
      <w:r>
        <w:rPr>
          <w:rFonts w:hint="eastAsia"/>
        </w:rPr>
        <w:t>组成</w:t>
      </w:r>
      <w:r>
        <w:t>,</w:t>
      </w:r>
      <w:r>
        <w:rPr>
          <w:rFonts w:hint="eastAsia"/>
        </w:rPr>
        <w:t>且第一个字符</w:t>
      </w:r>
      <w:r>
        <w:t>(     )</w:t>
      </w:r>
    </w:p>
    <w:p w:rsidR="002C5D66" w:rsidRDefault="002144A4">
      <w:r>
        <w:t>A)</w:t>
      </w:r>
      <w:r>
        <w:rPr>
          <w:rFonts w:hint="eastAsia"/>
        </w:rPr>
        <w:t>必须为大写</w:t>
      </w:r>
    </w:p>
    <w:p w:rsidR="002C5D66" w:rsidRDefault="002144A4">
      <w:r>
        <w:t>B)</w:t>
      </w:r>
      <w:r>
        <w:rPr>
          <w:rFonts w:hint="eastAsia"/>
        </w:rPr>
        <w:t>必须为下划线</w:t>
      </w:r>
    </w:p>
    <w:p w:rsidR="002C5D66" w:rsidRDefault="002144A4">
      <w:r>
        <w:t>C)</w:t>
      </w:r>
      <w:r>
        <w:rPr>
          <w:rFonts w:hint="eastAsia"/>
        </w:rPr>
        <w:t>必须为字母或下划线</w:t>
      </w:r>
    </w:p>
    <w:p w:rsidR="002C5D66" w:rsidRDefault="002144A4">
      <w:r>
        <w:t>D)</w:t>
      </w:r>
      <w:r>
        <w:rPr>
          <w:rFonts w:hint="eastAsia"/>
        </w:rPr>
        <w:t>可以是字母、数字和下划线中的任一种字符</w:t>
      </w:r>
    </w:p>
    <w:p w:rsidR="002C5D66" w:rsidRDefault="002144A4">
      <w:r>
        <w:t>28.</w:t>
      </w:r>
      <w:r>
        <w:rPr>
          <w:rFonts w:hint="eastAsia"/>
        </w:rPr>
        <w:t>有如下程序</w:t>
      </w:r>
    </w:p>
    <w:p w:rsidR="002C5D66" w:rsidRDefault="002144A4">
      <w:proofErr w:type="gramStart"/>
      <w:r>
        <w:t>main()</w:t>
      </w:r>
      <w:proofErr w:type="gramEnd"/>
    </w:p>
    <w:p w:rsidR="002C5D66" w:rsidRDefault="002144A4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a=2,b=-1,c=2;</w:t>
      </w:r>
    </w:p>
    <w:p w:rsidR="002C5D66" w:rsidRDefault="002144A4">
      <w:r>
        <w:lastRenderedPageBreak/>
        <w:t xml:space="preserve">  </w:t>
      </w:r>
      <w:proofErr w:type="gramStart"/>
      <w:r>
        <w:t>if(</w:t>
      </w:r>
      <w:proofErr w:type="gramEnd"/>
      <w:r>
        <w:t>a&lt;b)</w:t>
      </w:r>
    </w:p>
    <w:p w:rsidR="002C5D66" w:rsidRDefault="002144A4">
      <w:r>
        <w:t xml:space="preserve">     </w:t>
      </w:r>
      <w:proofErr w:type="gramStart"/>
      <w:r>
        <w:t>if(</w:t>
      </w:r>
      <w:proofErr w:type="gramEnd"/>
      <w:r>
        <w:t>b&lt;0) c=0;</w:t>
      </w:r>
    </w:p>
    <w:p w:rsidR="002C5D66" w:rsidRDefault="002144A4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c++</w:t>
      </w:r>
      <w:proofErr w:type="spellEnd"/>
      <w:r>
        <w:t>;</w:t>
      </w:r>
    </w:p>
    <w:p w:rsidR="002C5D66" w:rsidRDefault="002144A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);</w:t>
      </w:r>
    </w:p>
    <w:p w:rsidR="002C5D66" w:rsidRDefault="002144A4">
      <w:r>
        <w:t>}</w:t>
      </w:r>
    </w:p>
    <w:p w:rsidR="002C5D66" w:rsidRDefault="002144A4">
      <w:r>
        <w:rPr>
          <w:rFonts w:hint="eastAsia"/>
        </w:rPr>
        <w:t>该程序的输出结果是</w:t>
      </w:r>
      <w:r>
        <w:t>(  )</w:t>
      </w:r>
    </w:p>
    <w:p w:rsidR="002C5D66" w:rsidRDefault="002144A4">
      <w:r>
        <w:t>A) 0       B) 1        C) 2           D) 3</w:t>
      </w:r>
    </w:p>
    <w:p w:rsidR="002C5D66" w:rsidRDefault="002144A4">
      <w:r>
        <w:t>29.</w:t>
      </w:r>
      <w:r>
        <w:rPr>
          <w:rFonts w:hint="eastAsia"/>
        </w:rPr>
        <w:t>若</w:t>
      </w:r>
      <w:proofErr w:type="spellStart"/>
      <w:r>
        <w:t>i</w:t>
      </w:r>
      <w:proofErr w:type="spellEnd"/>
      <w:r>
        <w:rPr>
          <w:rFonts w:hint="eastAsia"/>
        </w:rPr>
        <w:t>为</w:t>
      </w:r>
      <w:proofErr w:type="spellStart"/>
      <w:r>
        <w:t>int</w:t>
      </w:r>
      <w:proofErr w:type="spellEnd"/>
      <w:r>
        <w:rPr>
          <w:rFonts w:hint="eastAsia"/>
        </w:rPr>
        <w:t>型</w:t>
      </w:r>
      <w:r>
        <w:t>,</w:t>
      </w:r>
      <w:r>
        <w:rPr>
          <w:rFonts w:hint="eastAsia"/>
        </w:rPr>
        <w:t>且有程序如下</w:t>
      </w:r>
      <w:r>
        <w:t>,</w:t>
      </w:r>
      <w:r>
        <w:rPr>
          <w:rFonts w:hint="eastAsia"/>
        </w:rPr>
        <w:t>则输出结果是</w:t>
      </w:r>
      <w:r>
        <w:t>(  )</w:t>
      </w:r>
    </w:p>
    <w:p w:rsidR="002C5D66" w:rsidRDefault="002144A4">
      <w:proofErr w:type="spellStart"/>
      <w:r>
        <w:t>i</w:t>
      </w:r>
      <w:proofErr w:type="spellEnd"/>
      <w:r>
        <w:t>=111;</w:t>
      </w:r>
    </w:p>
    <w:p w:rsidR="002C5D66" w:rsidRDefault="002144A4">
      <w:proofErr w:type="gramStart"/>
      <w:r>
        <w:t>if(</w:t>
      </w:r>
      <w:proofErr w:type="gramEnd"/>
      <w:r>
        <w:t>i%3==0)</w:t>
      </w:r>
    </w:p>
    <w:p w:rsidR="002C5D66" w:rsidRDefault="002144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"####");</w:t>
      </w:r>
    </w:p>
    <w:p w:rsidR="002C5D66" w:rsidRDefault="002144A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"****");</w:t>
      </w:r>
    </w:p>
    <w:p w:rsidR="002C5D66" w:rsidRDefault="002144A4">
      <w:r>
        <w:t xml:space="preserve">A) ####  B) ****  C) ####****  D)  </w:t>
      </w:r>
      <w:r>
        <w:rPr>
          <w:rFonts w:hint="eastAsia"/>
        </w:rPr>
        <w:t>无输出结果</w:t>
      </w:r>
    </w:p>
    <w:p w:rsidR="002C5D66" w:rsidRDefault="002144A4">
      <w:r>
        <w:t>30.</w:t>
      </w:r>
      <w:r>
        <w:rPr>
          <w:rFonts w:hint="eastAsia"/>
        </w:rPr>
        <w:t>若变量都已正确说明，则以下程序段输出为</w:t>
      </w:r>
      <w:r>
        <w:t>(  )</w:t>
      </w:r>
    </w:p>
    <w:p w:rsidR="002C5D66" w:rsidRDefault="002144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a=1,b=2,c=3;</w:t>
      </w:r>
    </w:p>
    <w:p w:rsidR="002C5D66" w:rsidRDefault="002144A4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2C5D66" w:rsidRDefault="002144A4">
      <w:r>
        <w:t xml:space="preserve">       a=b;</w:t>
      </w:r>
    </w:p>
    <w:p w:rsidR="002C5D66" w:rsidRDefault="002144A4">
      <w:r>
        <w:t xml:space="preserve">    b=c;</w:t>
      </w:r>
    </w:p>
    <w:p w:rsidR="002C5D66" w:rsidRDefault="002144A4">
      <w:r>
        <w:t xml:space="preserve">    c=a;</w:t>
      </w:r>
    </w:p>
    <w:p w:rsidR="002C5D66" w:rsidRDefault="00214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c=%d\</w:t>
      </w:r>
      <w:proofErr w:type="spellStart"/>
      <w:r>
        <w:t>n",a,b,c</w:t>
      </w:r>
      <w:proofErr w:type="spellEnd"/>
      <w:r>
        <w:t>);</w:t>
      </w:r>
    </w:p>
    <w:p w:rsidR="002C5D66" w:rsidRDefault="002144A4">
      <w:proofErr w:type="gramStart"/>
      <w:r>
        <w:t>A)a</w:t>
      </w:r>
      <w:proofErr w:type="gramEnd"/>
      <w:r>
        <w:t>=1 b=2 c=1    B)a=1 b=2 c=3</w:t>
      </w:r>
    </w:p>
    <w:p w:rsidR="002C5D66" w:rsidRDefault="002144A4">
      <w:proofErr w:type="gramStart"/>
      <w:r>
        <w:t>C)a</w:t>
      </w:r>
      <w:proofErr w:type="gramEnd"/>
      <w:r>
        <w:t>=</w:t>
      </w:r>
      <w:r>
        <w:t>1 b=3 c=1    D)a=2 b=3 c=2</w:t>
      </w:r>
    </w:p>
    <w:p w:rsidR="002C5D66" w:rsidRDefault="002144A4">
      <w:r>
        <w:t>31.</w:t>
      </w:r>
      <w:r>
        <w:rPr>
          <w:rFonts w:hint="eastAsia"/>
        </w:rPr>
        <w:t>写出下面程序输出结果</w:t>
      </w:r>
      <w:r>
        <w:t>(  )</w:t>
      </w:r>
    </w:p>
    <w:p w:rsidR="002C5D66" w:rsidRDefault="002144A4"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x=1, y=0, a=0, b=0;</w:t>
      </w:r>
    </w:p>
    <w:p w:rsidR="002C5D66" w:rsidRDefault="002144A4">
      <w:r>
        <w:t xml:space="preserve">   </w:t>
      </w:r>
      <w:proofErr w:type="gramStart"/>
      <w:r>
        <w:t>switch(</w:t>
      </w:r>
      <w:proofErr w:type="gramEnd"/>
      <w:r>
        <w:t>x)</w:t>
      </w:r>
    </w:p>
    <w:p w:rsidR="002C5D66" w:rsidRDefault="002144A4">
      <w:r>
        <w:t xml:space="preserve">   {</w:t>
      </w:r>
    </w:p>
    <w:p w:rsidR="002C5D66" w:rsidRDefault="002144A4">
      <w:pPr>
        <w:ind w:firstLineChars="300" w:firstLine="630"/>
      </w:pPr>
      <w:proofErr w:type="gramStart"/>
      <w:r>
        <w:t>case</w:t>
      </w:r>
      <w:proofErr w:type="gramEnd"/>
      <w:r>
        <w:t xml:space="preserve"> 1:</w:t>
      </w:r>
    </w:p>
    <w:p w:rsidR="002C5D66" w:rsidRDefault="002144A4">
      <w:r>
        <w:t xml:space="preserve">      </w:t>
      </w:r>
      <w:proofErr w:type="gramStart"/>
      <w:r>
        <w:t>switch(</w:t>
      </w:r>
      <w:proofErr w:type="gramEnd"/>
      <w:r>
        <w:t>y)</w:t>
      </w:r>
    </w:p>
    <w:p w:rsidR="002C5D66" w:rsidRDefault="002144A4">
      <w:r>
        <w:t xml:space="preserve">       {</w:t>
      </w:r>
    </w:p>
    <w:p w:rsidR="002C5D66" w:rsidRDefault="002144A4">
      <w:pPr>
        <w:ind w:firstLineChars="400" w:firstLine="840"/>
      </w:pPr>
      <w:proofErr w:type="gramStart"/>
      <w:r>
        <w:t>case</w:t>
      </w:r>
      <w:proofErr w:type="gramEnd"/>
      <w:r>
        <w:t xml:space="preserve"> 0: a++; </w:t>
      </w:r>
    </w:p>
    <w:p w:rsidR="002C5D66" w:rsidRDefault="002144A4">
      <w:r>
        <w:t xml:space="preserve">        </w:t>
      </w:r>
      <w:proofErr w:type="gramStart"/>
      <w:r>
        <w:t>case</w:t>
      </w:r>
      <w:proofErr w:type="gramEnd"/>
      <w:r>
        <w:t xml:space="preserve"> 1: b++; </w:t>
      </w:r>
    </w:p>
    <w:p w:rsidR="002C5D66" w:rsidRDefault="002144A4">
      <w:pPr>
        <w:ind w:firstLineChars="400" w:firstLine="840"/>
      </w:pPr>
      <w:r>
        <w:t>}</w:t>
      </w:r>
    </w:p>
    <w:p w:rsidR="002C5D66" w:rsidRDefault="002144A4">
      <w:r>
        <w:t xml:space="preserve">    </w:t>
      </w:r>
      <w:proofErr w:type="gramStart"/>
      <w:r>
        <w:t>case</w:t>
      </w:r>
      <w:proofErr w:type="gramEnd"/>
      <w:r>
        <w:t xml:space="preserve"> 2: a++; b++;</w:t>
      </w:r>
    </w:p>
    <w:p w:rsidR="002C5D66" w:rsidRDefault="002144A4">
      <w:r>
        <w:t xml:space="preserve">   }</w:t>
      </w:r>
    </w:p>
    <w:p w:rsidR="002C5D66" w:rsidRDefault="002144A4">
      <w:r>
        <w:t xml:space="preserve">   </w:t>
      </w: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proofErr w:type="gramEnd"/>
      <w:r>
        <w:t xml:space="preserve"> ("a=%d, b=%d\n", a, b) ;</w:t>
      </w:r>
    </w:p>
    <w:p w:rsidR="002C5D66" w:rsidRDefault="002144A4">
      <w:r>
        <w:t>}</w:t>
      </w:r>
    </w:p>
    <w:p w:rsidR="002C5D66" w:rsidRDefault="002144A4">
      <w:r>
        <w:t xml:space="preserve">A) </w:t>
      </w:r>
      <w:proofErr w:type="gramStart"/>
      <w:r>
        <w:t>a=</w:t>
      </w:r>
      <w:proofErr w:type="gramEnd"/>
      <w:r>
        <w:t>2, b=1    B) a=1, b=1    C)</w:t>
      </w:r>
      <w:r>
        <w:t xml:space="preserve"> a=1, b=0    D) a=2, b=2</w:t>
      </w:r>
    </w:p>
    <w:p w:rsidR="002C5D66" w:rsidRDefault="002C5D66"/>
    <w:p w:rsidR="002C5D66" w:rsidRDefault="002144A4">
      <w:r>
        <w:t>32.</w:t>
      </w:r>
      <w:r>
        <w:rPr>
          <w:rFonts w:hint="eastAsia"/>
        </w:rPr>
        <w:t>下面有关</w:t>
      </w:r>
      <w:r>
        <w:t>for</w:t>
      </w:r>
      <w:r>
        <w:rPr>
          <w:rFonts w:hint="eastAsia"/>
        </w:rPr>
        <w:t>循环的正确描述是</w:t>
      </w:r>
      <w:r>
        <w:t>(  )</w:t>
      </w:r>
      <w:r>
        <w:rPr>
          <w:rFonts w:hint="eastAsia"/>
        </w:rPr>
        <w:t>。</w:t>
      </w:r>
    </w:p>
    <w:p w:rsidR="002C5D66" w:rsidRDefault="002144A4">
      <w:r>
        <w:t>A) for</w:t>
      </w:r>
      <w:r>
        <w:rPr>
          <w:rFonts w:hint="eastAsia"/>
        </w:rPr>
        <w:t>循环只能用于循环次数已经确定的情况</w:t>
      </w:r>
    </w:p>
    <w:p w:rsidR="002C5D66" w:rsidRDefault="002144A4">
      <w:r>
        <w:t>B) for</w:t>
      </w:r>
      <w:r>
        <w:rPr>
          <w:rFonts w:hint="eastAsia"/>
        </w:rPr>
        <w:t>循环是先执行循环体语句，后判定表达式</w:t>
      </w:r>
    </w:p>
    <w:p w:rsidR="002C5D66" w:rsidRDefault="002144A4">
      <w:r>
        <w:t xml:space="preserve">C) </w:t>
      </w:r>
      <w:r>
        <w:rPr>
          <w:rFonts w:hint="eastAsia"/>
        </w:rPr>
        <w:t>在</w:t>
      </w:r>
      <w:r>
        <w:t>for</w:t>
      </w:r>
      <w:r>
        <w:rPr>
          <w:rFonts w:hint="eastAsia"/>
        </w:rPr>
        <w:t>循环中，不能用</w:t>
      </w:r>
      <w:r>
        <w:t>break</w:t>
      </w:r>
      <w:r>
        <w:rPr>
          <w:rFonts w:hint="eastAsia"/>
        </w:rPr>
        <w:t>语句跳出循环体</w:t>
      </w:r>
    </w:p>
    <w:p w:rsidR="002C5D66" w:rsidRDefault="002144A4">
      <w:r>
        <w:t>D) for</w:t>
      </w:r>
      <w:r>
        <w:rPr>
          <w:rFonts w:hint="eastAsia"/>
        </w:rPr>
        <w:t>循环体语句中，可以包含多条语句，但要用花括号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2C5D66" w:rsidRDefault="002144A4">
      <w:r>
        <w:t>33.</w:t>
      </w:r>
      <w:r>
        <w:rPr>
          <w:rFonts w:hint="eastAsia"/>
        </w:rPr>
        <w:t>以下程序段</w:t>
      </w:r>
      <w:r>
        <w:t>(  )</w:t>
      </w:r>
      <w:r>
        <w:rPr>
          <w:rFonts w:hint="eastAsia"/>
        </w:rPr>
        <w:t>。</w:t>
      </w:r>
    </w:p>
    <w:p w:rsidR="002C5D66" w:rsidRDefault="002144A4">
      <w:r>
        <w:lastRenderedPageBreak/>
        <w:t>x=-1;</w:t>
      </w:r>
    </w:p>
    <w:p w:rsidR="002C5D66" w:rsidRDefault="002144A4">
      <w:proofErr w:type="gramStart"/>
      <w:r>
        <w:t>do</w:t>
      </w:r>
      <w:proofErr w:type="gramEnd"/>
    </w:p>
    <w:p w:rsidR="002C5D66" w:rsidRDefault="002144A4">
      <w:proofErr w:type="gramStart"/>
      <w:r>
        <w:t>{ x</w:t>
      </w:r>
      <w:proofErr w:type="gramEnd"/>
      <w:r>
        <w:t>=x*x;}</w:t>
      </w:r>
    </w:p>
    <w:p w:rsidR="002C5D66" w:rsidRDefault="002144A4">
      <w:proofErr w:type="gramStart"/>
      <w:r>
        <w:t>while(</w:t>
      </w:r>
      <w:proofErr w:type="gramEnd"/>
      <w:r>
        <w:t>!x)</w:t>
      </w:r>
    </w:p>
    <w:p w:rsidR="002C5D66" w:rsidRDefault="002144A4">
      <w:r>
        <w:t xml:space="preserve">A) </w:t>
      </w:r>
      <w:r>
        <w:rPr>
          <w:rFonts w:hint="eastAsia"/>
        </w:rPr>
        <w:t>是死循环</w:t>
      </w:r>
      <w:r>
        <w:tab/>
        <w:t xml:space="preserve">   B) </w:t>
      </w:r>
      <w:r>
        <w:rPr>
          <w:rFonts w:hint="eastAsia"/>
        </w:rPr>
        <w:t>循环执行</w:t>
      </w:r>
      <w:r>
        <w:t>2</w:t>
      </w:r>
      <w:r>
        <w:rPr>
          <w:rFonts w:hint="eastAsia"/>
        </w:rPr>
        <w:t>次</w:t>
      </w:r>
      <w:r>
        <w:tab/>
        <w:t xml:space="preserve">  C) </w:t>
      </w:r>
      <w:r>
        <w:rPr>
          <w:rFonts w:hint="eastAsia"/>
        </w:rPr>
        <w:t>循环执行一次</w:t>
      </w:r>
      <w:r>
        <w:t xml:space="preserve">      D) </w:t>
      </w:r>
      <w:r>
        <w:rPr>
          <w:rFonts w:hint="eastAsia"/>
        </w:rPr>
        <w:t>有语法错误</w:t>
      </w:r>
    </w:p>
    <w:p w:rsidR="002C5D66" w:rsidRDefault="002144A4">
      <w:r>
        <w:t>34.</w:t>
      </w:r>
      <w:r>
        <w:rPr>
          <w:rFonts w:hint="eastAsia"/>
        </w:rPr>
        <w:t>如下的数组中</w:t>
      </w:r>
      <w:r>
        <w:t>,</w:t>
      </w:r>
      <w:r>
        <w:rPr>
          <w:rFonts w:hint="eastAsia"/>
        </w:rPr>
        <w:t>数组</w:t>
      </w:r>
      <w:r>
        <w:t>array</w:t>
      </w:r>
      <w:r>
        <w:rPr>
          <w:rFonts w:hint="eastAsia"/>
        </w:rPr>
        <w:t>占用的内存空间是</w:t>
      </w:r>
      <w: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:rsidR="002C5D66" w:rsidRDefault="002144A4">
      <w:r>
        <w:t xml:space="preserve">  </w:t>
      </w:r>
      <w:proofErr w:type="gramStart"/>
      <w:r>
        <w:t>char</w:t>
      </w:r>
      <w:proofErr w:type="gramEnd"/>
      <w:r>
        <w:t xml:space="preserve"> array[]={'</w:t>
      </w:r>
      <w:proofErr w:type="spellStart"/>
      <w:r>
        <w:t>c','h','i','n','a</w:t>
      </w:r>
      <w:proofErr w:type="spellEnd"/>
      <w:r>
        <w:t>'};</w:t>
      </w:r>
    </w:p>
    <w:p w:rsidR="002C5D66" w:rsidRDefault="002144A4">
      <w:r>
        <w:t xml:space="preserve">  A</w:t>
      </w:r>
      <w:r>
        <w:rPr>
          <w:rFonts w:hint="eastAsia"/>
        </w:rPr>
        <w:t>）</w:t>
      </w:r>
      <w:r>
        <w:t>1        B</w:t>
      </w:r>
      <w:r>
        <w:rPr>
          <w:rFonts w:hint="eastAsia"/>
        </w:rPr>
        <w:t>）</w:t>
      </w:r>
      <w:r>
        <w:t>5        C</w:t>
      </w:r>
      <w:r>
        <w:rPr>
          <w:rFonts w:hint="eastAsia"/>
        </w:rPr>
        <w:t>）</w:t>
      </w:r>
      <w:r>
        <w:t>6         D</w:t>
      </w:r>
      <w:r>
        <w:rPr>
          <w:rFonts w:hint="eastAsia"/>
        </w:rPr>
        <w:t>）不确定</w:t>
      </w:r>
      <w:r>
        <w:t xml:space="preserve">  </w:t>
      </w:r>
    </w:p>
    <w:p w:rsidR="002C5D66" w:rsidRDefault="002144A4">
      <w:r>
        <w:t>35.</w:t>
      </w:r>
      <w:r>
        <w:rPr>
          <w:rFonts w:hint="eastAsia"/>
        </w:rPr>
        <w:t>设有程序段</w:t>
      </w:r>
    </w:p>
    <w:p w:rsidR="002C5D66" w:rsidRDefault="002144A4">
      <w:proofErr w:type="spellStart"/>
      <w:proofErr w:type="gramStart"/>
      <w:r>
        <w:t>int</w:t>
      </w:r>
      <w:proofErr w:type="spellEnd"/>
      <w:proofErr w:type="gramEnd"/>
      <w:r>
        <w:t xml:space="preserve"> k=10;</w:t>
      </w:r>
    </w:p>
    <w:p w:rsidR="002C5D66" w:rsidRDefault="002144A4">
      <w:proofErr w:type="gramStart"/>
      <w:r>
        <w:t>while(</w:t>
      </w:r>
      <w:proofErr w:type="gramEnd"/>
      <w:r>
        <w:t>k=0) k=k-1;</w:t>
      </w:r>
    </w:p>
    <w:p w:rsidR="002C5D66" w:rsidRDefault="002144A4">
      <w:r>
        <w:rPr>
          <w:rFonts w:hint="eastAsia"/>
        </w:rPr>
        <w:t>则下面描述正确的是</w:t>
      </w:r>
      <w:r>
        <w:t>(  )</w:t>
      </w:r>
      <w:r>
        <w:rPr>
          <w:rFonts w:hint="eastAsia"/>
        </w:rPr>
        <w:t>。</w:t>
      </w:r>
    </w:p>
    <w:p w:rsidR="002C5D66" w:rsidRDefault="002144A4">
      <w:r>
        <w:t xml:space="preserve">A) while </w:t>
      </w:r>
      <w:r>
        <w:rPr>
          <w:rFonts w:hint="eastAsia"/>
        </w:rPr>
        <w:t>循环执行</w:t>
      </w:r>
      <w:r>
        <w:t>10</w:t>
      </w:r>
      <w:r>
        <w:rPr>
          <w:rFonts w:hint="eastAsia"/>
        </w:rPr>
        <w:t>次</w:t>
      </w:r>
      <w:r>
        <w:tab/>
      </w:r>
      <w:r>
        <w:tab/>
      </w:r>
      <w:r>
        <w:tab/>
        <w:t xml:space="preserve">B) </w:t>
      </w:r>
      <w:r>
        <w:rPr>
          <w:rFonts w:hint="eastAsia"/>
        </w:rPr>
        <w:t>循环是无限循环</w:t>
      </w:r>
    </w:p>
    <w:p w:rsidR="002C5D66" w:rsidRDefault="002144A4">
      <w:r>
        <w:t xml:space="preserve">C) </w:t>
      </w:r>
      <w:r>
        <w:rPr>
          <w:rFonts w:hint="eastAsia"/>
        </w:rPr>
        <w:t>循环体语句一次也不执行</w:t>
      </w:r>
      <w:r>
        <w:tab/>
      </w:r>
      <w:r>
        <w:tab/>
        <w:t xml:space="preserve">D) </w:t>
      </w:r>
      <w:r>
        <w:rPr>
          <w:rFonts w:hint="eastAsia"/>
        </w:rPr>
        <w:t>循环体语句执行一次</w:t>
      </w:r>
    </w:p>
    <w:p w:rsidR="002C5D66" w:rsidRDefault="002144A4">
      <w:r>
        <w:t>36</w:t>
      </w:r>
      <w:r>
        <w:rPr>
          <w:rFonts w:hint="eastAsia"/>
        </w:rPr>
        <w:t>以下程序段的输出结果是</w:t>
      </w:r>
      <w:r>
        <w:t>(    ).</w:t>
      </w:r>
    </w:p>
    <w:p w:rsidR="002C5D66" w:rsidRDefault="002144A4">
      <w:r>
        <w:t xml:space="preserve">  </w:t>
      </w:r>
      <w:proofErr w:type="gramStart"/>
      <w:r>
        <w:t>main()</w:t>
      </w:r>
      <w:proofErr w:type="gramEnd"/>
    </w:p>
    <w:p w:rsidR="002C5D66" w:rsidRDefault="002144A4">
      <w:r>
        <w:t xml:space="preserve">  { </w:t>
      </w:r>
    </w:p>
    <w:p w:rsidR="002C5D66" w:rsidRDefault="002144A4">
      <w:pPr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=5;</w:t>
      </w:r>
    </w:p>
    <w:p w:rsidR="002C5D66" w:rsidRDefault="002144A4">
      <w:r>
        <w:t xml:space="preserve">    </w:t>
      </w:r>
      <w:proofErr w:type="gramStart"/>
      <w:r>
        <w:t>for</w:t>
      </w:r>
      <w:proofErr w:type="gramEnd"/>
      <w:r>
        <w:t xml:space="preserve"> ( ;</w:t>
      </w:r>
      <w:proofErr w:type="spellStart"/>
      <w:r>
        <w:t>i</w:t>
      </w:r>
      <w:proofErr w:type="spellEnd"/>
      <w:r>
        <w:t>&lt;=15; )</w:t>
      </w:r>
    </w:p>
    <w:p w:rsidR="002C5D66" w:rsidRDefault="002144A4">
      <w:pPr>
        <w:ind w:firstLine="420"/>
      </w:pPr>
      <w:r>
        <w:t>{</w:t>
      </w:r>
    </w:p>
    <w:p w:rsidR="002C5D66" w:rsidRDefault="002144A4">
      <w:pPr>
        <w:ind w:firstLineChars="300" w:firstLine="630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C5D66" w:rsidRDefault="002144A4">
      <w:r>
        <w:t xml:space="preserve">       </w:t>
      </w:r>
      <w:proofErr w:type="gramStart"/>
      <w:r>
        <w:t>if</w:t>
      </w:r>
      <w:proofErr w:type="gramEnd"/>
      <w:r>
        <w:t xml:space="preserve"> (i%4==0)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:rsidR="002C5D66" w:rsidRDefault="002144A4">
      <w:r>
        <w:t xml:space="preserve">       </w:t>
      </w:r>
      <w:proofErr w:type="gramStart"/>
      <w:r>
        <w:t>else</w:t>
      </w:r>
      <w:proofErr w:type="gramEnd"/>
      <w:r>
        <w:t xml:space="preserve"> continue;</w:t>
      </w:r>
    </w:p>
    <w:p w:rsidR="002C5D66" w:rsidRDefault="002144A4">
      <w:pPr>
        <w:ind w:firstLineChars="200" w:firstLine="420"/>
      </w:pPr>
      <w:r>
        <w:t>}</w:t>
      </w:r>
    </w:p>
    <w:p w:rsidR="002C5D66" w:rsidRDefault="002144A4">
      <w:r>
        <w:t xml:space="preserve">  }</w:t>
      </w:r>
    </w:p>
    <w:p w:rsidR="002C5D66" w:rsidRDefault="002144A4">
      <w:r>
        <w:t xml:space="preserve">  A</w:t>
      </w:r>
      <w:r>
        <w:rPr>
          <w:rFonts w:hint="eastAsia"/>
        </w:rPr>
        <w:t>）</w:t>
      </w:r>
      <w:r>
        <w:t>8 12 16      B</w:t>
      </w:r>
      <w:r>
        <w:rPr>
          <w:rFonts w:hint="eastAsia"/>
        </w:rPr>
        <w:t>）</w:t>
      </w:r>
      <w:r>
        <w:t>8 12       C</w:t>
      </w:r>
      <w:r>
        <w:rPr>
          <w:rFonts w:hint="eastAsia"/>
        </w:rPr>
        <w:t>）</w:t>
      </w:r>
      <w:r>
        <w:t>12 16        D</w:t>
      </w:r>
      <w:r>
        <w:rPr>
          <w:rFonts w:hint="eastAsia"/>
        </w:rPr>
        <w:t>）</w:t>
      </w:r>
      <w:r>
        <w:t>8</w:t>
      </w:r>
    </w:p>
    <w:p w:rsidR="002C5D66" w:rsidRDefault="002144A4">
      <w:r>
        <w:t>37.</w:t>
      </w:r>
      <w:r>
        <w:rPr>
          <w:rFonts w:hint="eastAsia"/>
        </w:rPr>
        <w:t>以下正确的描述是</w:t>
      </w:r>
      <w:r>
        <w:t>(  )</w:t>
      </w:r>
      <w:r>
        <w:rPr>
          <w:rFonts w:hint="eastAsia"/>
        </w:rPr>
        <w:t>。</w:t>
      </w:r>
    </w:p>
    <w:p w:rsidR="002C5D66" w:rsidRDefault="002144A4">
      <w:r>
        <w:t>A) continue</w:t>
      </w:r>
      <w:r>
        <w:rPr>
          <w:rFonts w:hint="eastAsia"/>
        </w:rPr>
        <w:t>语句的作用是结束整个循环的执行</w:t>
      </w:r>
    </w:p>
    <w:p w:rsidR="002C5D66" w:rsidRDefault="002144A4">
      <w:r>
        <w:t>B)</w:t>
      </w:r>
      <w:r>
        <w:rPr>
          <w:rFonts w:hint="eastAsia"/>
        </w:rPr>
        <w:t>只能在循环体内和</w:t>
      </w:r>
      <w:r>
        <w:t>switch</w:t>
      </w:r>
      <w:r>
        <w:rPr>
          <w:rFonts w:hint="eastAsia"/>
        </w:rPr>
        <w:t>语句内使用</w:t>
      </w:r>
      <w:r>
        <w:t>break</w:t>
      </w:r>
      <w:r>
        <w:rPr>
          <w:rFonts w:hint="eastAsia"/>
        </w:rPr>
        <w:t>语句</w:t>
      </w:r>
    </w:p>
    <w:p w:rsidR="002C5D66" w:rsidRDefault="002144A4">
      <w:r>
        <w:t>C)</w:t>
      </w:r>
      <w:r>
        <w:rPr>
          <w:rFonts w:hint="eastAsia"/>
        </w:rPr>
        <w:t>在循环体内使用</w:t>
      </w:r>
      <w:r>
        <w:t>break</w:t>
      </w:r>
      <w:r>
        <w:rPr>
          <w:rFonts w:hint="eastAsia"/>
        </w:rPr>
        <w:t>语句或</w:t>
      </w:r>
      <w:r>
        <w:t>continue</w:t>
      </w:r>
      <w:r>
        <w:rPr>
          <w:rFonts w:hint="eastAsia"/>
        </w:rPr>
        <w:t>语句的作用相同</w:t>
      </w:r>
    </w:p>
    <w:p w:rsidR="002C5D66" w:rsidRDefault="002144A4">
      <w:r>
        <w:t>D)</w:t>
      </w:r>
      <w:r>
        <w:rPr>
          <w:rFonts w:hint="eastAsia"/>
        </w:rPr>
        <w:t>从多层循环嵌套中退出时，只能使用</w:t>
      </w:r>
      <w:proofErr w:type="spellStart"/>
      <w:r>
        <w:t>goto</w:t>
      </w:r>
      <w:proofErr w:type="spellEnd"/>
      <w:r>
        <w:rPr>
          <w:rFonts w:hint="eastAsia"/>
        </w:rPr>
        <w:t>语句</w:t>
      </w:r>
    </w:p>
    <w:p w:rsidR="002C5D66" w:rsidRDefault="002144A4">
      <w:r>
        <w:t>38.</w:t>
      </w:r>
      <w:r>
        <w:rPr>
          <w:rFonts w:hint="eastAsia"/>
        </w:rPr>
        <w:t>以下程序段中循环体总的执行次数是</w:t>
      </w:r>
      <w:r>
        <w:t>(  )</w:t>
      </w:r>
    </w:p>
    <w:p w:rsidR="002C5D66" w:rsidRDefault="002144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C5D66" w:rsidRDefault="002144A4"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=7;i;i--)</w:t>
      </w:r>
    </w:p>
    <w:p w:rsidR="002C5D66" w:rsidRDefault="002144A4">
      <w:r>
        <w:t xml:space="preserve">   </w:t>
      </w:r>
      <w:proofErr w:type="gramStart"/>
      <w:r>
        <w:t>for(</w:t>
      </w:r>
      <w:proofErr w:type="gramEnd"/>
      <w:r>
        <w:t>j=0;j&lt;6;j++)</w:t>
      </w:r>
      <w:bookmarkStart w:id="0" w:name="_GoBack"/>
      <w:bookmarkEnd w:id="0"/>
    </w:p>
    <w:p w:rsidR="002C5D66" w:rsidRDefault="002144A4">
      <w:r>
        <w:t>{......}</w:t>
      </w:r>
    </w:p>
    <w:p w:rsidR="002C5D66" w:rsidRDefault="002144A4">
      <w:r>
        <w:t>A) 42</w:t>
      </w:r>
      <w:r>
        <w:tab/>
      </w:r>
      <w:r>
        <w:tab/>
        <w:t>B) 21</w:t>
      </w:r>
      <w:r>
        <w:tab/>
      </w:r>
      <w:r>
        <w:tab/>
        <w:t>C) 13</w:t>
      </w:r>
      <w:r>
        <w:tab/>
      </w:r>
      <w:r>
        <w:tab/>
        <w:t xml:space="preserve">D) 36 </w:t>
      </w:r>
    </w:p>
    <w:p w:rsidR="002C5D66" w:rsidRDefault="002144A4">
      <w:r>
        <w:t>39.</w:t>
      </w:r>
      <w:r>
        <w:rPr>
          <w:rFonts w:hint="eastAsia"/>
        </w:rPr>
        <w:t>以下不正确的描述是</w:t>
      </w:r>
      <w:r>
        <w:t>(    )</w:t>
      </w:r>
    </w:p>
    <w:p w:rsidR="002C5D66" w:rsidRDefault="002144A4">
      <w:r>
        <w:tab/>
        <w:t>A</w:t>
      </w:r>
      <w:r>
        <w:rPr>
          <w:rFonts w:hint="eastAsia"/>
        </w:rPr>
        <w:t>）</w:t>
      </w:r>
      <w:r>
        <w:t xml:space="preserve">break </w:t>
      </w:r>
      <w:r>
        <w:rPr>
          <w:rFonts w:hint="eastAsia"/>
        </w:rPr>
        <w:t>语句不能用于循环语句和</w:t>
      </w:r>
      <w:r>
        <w:t>switch</w:t>
      </w:r>
      <w:r>
        <w:rPr>
          <w:rFonts w:hint="eastAsia"/>
        </w:rPr>
        <w:t>语句外的任何其他语句</w:t>
      </w:r>
    </w:p>
    <w:p w:rsidR="002C5D66" w:rsidRDefault="002144A4">
      <w:r>
        <w:tab/>
        <w:t>B</w:t>
      </w:r>
      <w:r>
        <w:rPr>
          <w:rFonts w:hint="eastAsia"/>
        </w:rPr>
        <w:t>）在</w:t>
      </w:r>
      <w:r>
        <w:t>switch</w:t>
      </w:r>
      <w:r>
        <w:rPr>
          <w:rFonts w:hint="eastAsia"/>
        </w:rPr>
        <w:t>语句中使用</w:t>
      </w:r>
      <w:r>
        <w:t>break</w:t>
      </w:r>
      <w:r>
        <w:rPr>
          <w:rFonts w:hint="eastAsia"/>
        </w:rPr>
        <w:t>语句或</w:t>
      </w:r>
      <w:r>
        <w:t>continue</w:t>
      </w:r>
      <w:r>
        <w:rPr>
          <w:rFonts w:hint="eastAsia"/>
        </w:rPr>
        <w:t>语句的作用相同</w:t>
      </w:r>
    </w:p>
    <w:p w:rsidR="002C5D66" w:rsidRDefault="002144A4">
      <w:r>
        <w:tab/>
        <w:t>C</w:t>
      </w:r>
      <w:r>
        <w:rPr>
          <w:rFonts w:hint="eastAsia"/>
        </w:rPr>
        <w:t>）在循环语句中使用</w:t>
      </w:r>
      <w:r>
        <w:t>continue</w:t>
      </w:r>
      <w:r>
        <w:rPr>
          <w:rFonts w:hint="eastAsia"/>
        </w:rPr>
        <w:t>语句是为了结束本次循环</w:t>
      </w:r>
      <w:r>
        <w:t>,</w:t>
      </w:r>
      <w:r>
        <w:rPr>
          <w:rFonts w:hint="eastAsia"/>
        </w:rPr>
        <w:t>而不是终止整个循环的执行</w:t>
      </w:r>
    </w:p>
    <w:p w:rsidR="002C5D66" w:rsidRDefault="002144A4">
      <w:r>
        <w:tab/>
        <w:t>D</w:t>
      </w:r>
      <w:r>
        <w:rPr>
          <w:rFonts w:hint="eastAsia"/>
        </w:rPr>
        <w:t>）在循环语句中使用</w:t>
      </w:r>
      <w:r>
        <w:t>break</w:t>
      </w:r>
      <w:r>
        <w:rPr>
          <w:rFonts w:hint="eastAsia"/>
        </w:rPr>
        <w:t>语句是为了使流程跳出循环体</w:t>
      </w:r>
      <w:r>
        <w:t>,</w:t>
      </w:r>
      <w:r>
        <w:rPr>
          <w:rFonts w:hint="eastAsia"/>
        </w:rPr>
        <w:t>提前结束循环</w:t>
      </w:r>
    </w:p>
    <w:p w:rsidR="002C5D66" w:rsidRDefault="002144A4">
      <w:r>
        <w:t>(</w:t>
      </w:r>
      <w:r>
        <w:rPr>
          <w:rFonts w:hint="eastAsia"/>
        </w:rPr>
        <w:t>重复</w:t>
      </w:r>
      <w:r>
        <w:rPr>
          <w:rFonts w:hint="eastAsia"/>
        </w:rPr>
        <w:t>)</w:t>
      </w:r>
      <w:r>
        <w:t>40.C</w:t>
      </w:r>
      <w:r>
        <w:rPr>
          <w:rFonts w:hint="eastAsia"/>
        </w:rPr>
        <w:t>语言中的标识符只能由字母、数字和下划线三种字符组成</w:t>
      </w:r>
      <w:r>
        <w:t>,</w:t>
      </w:r>
      <w:r>
        <w:rPr>
          <w:rFonts w:hint="eastAsia"/>
        </w:rPr>
        <w:t>且第一个字符</w:t>
      </w:r>
      <w:r>
        <w:t>(     )</w:t>
      </w:r>
      <w:r>
        <w:rPr>
          <w:rFonts w:hint="eastAsia"/>
        </w:rPr>
        <w:t>。</w:t>
      </w:r>
    </w:p>
    <w:p w:rsidR="002C5D66" w:rsidRDefault="002144A4">
      <w:r>
        <w:t>A)</w:t>
      </w:r>
      <w:r>
        <w:rPr>
          <w:rFonts w:hint="eastAsia"/>
        </w:rPr>
        <w:t>必须为大写</w:t>
      </w:r>
    </w:p>
    <w:p w:rsidR="002C5D66" w:rsidRDefault="002144A4">
      <w:r>
        <w:lastRenderedPageBreak/>
        <w:t>B)</w:t>
      </w:r>
      <w:r>
        <w:rPr>
          <w:rFonts w:hint="eastAsia"/>
        </w:rPr>
        <w:t>必须为下划线</w:t>
      </w:r>
    </w:p>
    <w:p w:rsidR="002C5D66" w:rsidRDefault="002144A4">
      <w:r>
        <w:t>C)</w:t>
      </w:r>
      <w:r>
        <w:rPr>
          <w:rFonts w:hint="eastAsia"/>
        </w:rPr>
        <w:t>必须为字母或下划线</w:t>
      </w:r>
    </w:p>
    <w:p w:rsidR="002C5D66" w:rsidRDefault="002144A4">
      <w:r>
        <w:t>D)</w:t>
      </w:r>
      <w:r>
        <w:rPr>
          <w:rFonts w:hint="eastAsia"/>
        </w:rPr>
        <w:t>可以是字母、数字和下划线中的任一种字符</w:t>
      </w:r>
    </w:p>
    <w:p w:rsidR="002C5D66" w:rsidRDefault="002144A4">
      <w:r>
        <w:t>41.</w:t>
      </w:r>
      <w:r>
        <w:rPr>
          <w:rFonts w:hint="eastAsia"/>
        </w:rPr>
        <w:t>若输入</w:t>
      </w:r>
      <w:r>
        <w:t>B,</w:t>
      </w:r>
      <w:r>
        <w:rPr>
          <w:rFonts w:hint="eastAsia"/>
        </w:rPr>
        <w:t>以下程序的运行结果为</w:t>
      </w:r>
      <w:r>
        <w:t xml:space="preserve">  (  )</w:t>
      </w:r>
    </w:p>
    <w:p w:rsidR="002C5D66" w:rsidRDefault="002144A4">
      <w:proofErr w:type="gramStart"/>
      <w:r>
        <w:t>main()</w:t>
      </w:r>
      <w:proofErr w:type="gramEnd"/>
    </w:p>
    <w:p w:rsidR="002C5D66" w:rsidRDefault="002144A4">
      <w:proofErr w:type="gramStart"/>
      <w:r>
        <w:t>{ char</w:t>
      </w:r>
      <w:proofErr w:type="gramEnd"/>
      <w:r>
        <w:t xml:space="preserve"> grade;</w:t>
      </w:r>
    </w:p>
    <w:p w:rsidR="002C5D66" w:rsidRDefault="002144A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&amp;grade);</w:t>
      </w:r>
    </w:p>
    <w:p w:rsidR="002C5D66" w:rsidRDefault="002144A4">
      <w:r>
        <w:t xml:space="preserve">  </w:t>
      </w:r>
      <w:proofErr w:type="gramStart"/>
      <w:r>
        <w:t>switch(</w:t>
      </w:r>
      <w:proofErr w:type="gramEnd"/>
      <w:r>
        <w:t>grade)</w:t>
      </w:r>
    </w:p>
    <w:p w:rsidR="002C5D66" w:rsidRDefault="002144A4">
      <w:r>
        <w:t xml:space="preserve">  </w:t>
      </w:r>
      <w:proofErr w:type="gramStart"/>
      <w:r>
        <w:t>{  case</w:t>
      </w:r>
      <w:proofErr w:type="gramEnd"/>
      <w:r>
        <w:t xml:space="preserve"> 'A': </w:t>
      </w:r>
      <w:proofErr w:type="spellStart"/>
      <w:r>
        <w:t>printf</w:t>
      </w:r>
      <w:proofErr w:type="spellEnd"/>
      <w:r>
        <w:t>("&gt;=85");</w:t>
      </w:r>
    </w:p>
    <w:p w:rsidR="002C5D66" w:rsidRDefault="002144A4">
      <w:r>
        <w:t xml:space="preserve">     </w:t>
      </w:r>
      <w:proofErr w:type="gramStart"/>
      <w:r>
        <w:t>case</w:t>
      </w:r>
      <w:proofErr w:type="gramEnd"/>
      <w:r>
        <w:t xml:space="preserve"> 'B':</w:t>
      </w:r>
    </w:p>
    <w:p w:rsidR="002C5D66" w:rsidRDefault="002144A4">
      <w:r>
        <w:t xml:space="preserve">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printf</w:t>
      </w:r>
      <w:proofErr w:type="spellEnd"/>
      <w:r>
        <w:t>("&gt;=60");</w:t>
      </w:r>
    </w:p>
    <w:p w:rsidR="002C5D66" w:rsidRDefault="002144A4">
      <w:r>
        <w:t xml:space="preserve">     </w:t>
      </w:r>
      <w:proofErr w:type="gramStart"/>
      <w:r>
        <w:t>case</w:t>
      </w:r>
      <w:proofErr w:type="gramEnd"/>
      <w:r>
        <w:t xml:space="preserve"> 'D': </w:t>
      </w:r>
      <w:proofErr w:type="spellStart"/>
      <w:r>
        <w:t>printf</w:t>
      </w:r>
      <w:proofErr w:type="spellEnd"/>
      <w:r>
        <w:t>("&lt;60");</w:t>
      </w:r>
    </w:p>
    <w:p w:rsidR="002C5D66" w:rsidRDefault="002144A4">
      <w:r>
        <w:t xml:space="preserve">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("error.");}</w:t>
      </w:r>
    </w:p>
    <w:p w:rsidR="002C5D66" w:rsidRDefault="002144A4">
      <w:r>
        <w:t>}</w:t>
      </w:r>
    </w:p>
    <w:p w:rsidR="002C5D66" w:rsidRDefault="002144A4">
      <w:r>
        <w:t>A) &gt;=85    B) &gt;=60    C) &gt;=60&lt;60</w:t>
      </w:r>
      <w:r>
        <w:rPr>
          <w:rFonts w:hint="eastAsia"/>
        </w:rPr>
        <w:t>error</w:t>
      </w:r>
      <w:r>
        <w:t xml:space="preserve">   D) err</w:t>
      </w:r>
      <w:r>
        <w:rPr>
          <w:rFonts w:hint="eastAsia"/>
        </w:rPr>
        <w:t>or</w:t>
      </w:r>
    </w:p>
    <w:p w:rsidR="002C5D66" w:rsidRDefault="002144A4">
      <w:r>
        <w:t>42.</w:t>
      </w:r>
      <w:r>
        <w:rPr>
          <w:rFonts w:hint="eastAsia"/>
        </w:rPr>
        <w:t>选择出</w:t>
      </w:r>
      <w:proofErr w:type="spellStart"/>
      <w:r>
        <w:t>i</w:t>
      </w:r>
      <w:proofErr w:type="spellEnd"/>
      <w:r>
        <w:rPr>
          <w:rFonts w:hint="eastAsia"/>
        </w:rPr>
        <w:t>的正确结果</w:t>
      </w:r>
      <w:r>
        <w:t>(  )</w:t>
      </w:r>
    </w:p>
    <w:p w:rsidR="002C5D66" w:rsidRDefault="002144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2C5D66" w:rsidRDefault="002144A4"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2C5D66" w:rsidRDefault="002144A4">
      <w:r>
        <w:t>{</w:t>
      </w:r>
    </w:p>
    <w:p w:rsidR="002C5D66" w:rsidRDefault="002144A4">
      <w:r>
        <w:t xml:space="preserve">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i</w:t>
      </w:r>
      <w:proofErr w:type="spellEnd"/>
      <w:r>
        <w:t>++;</w:t>
      </w:r>
    </w:p>
    <w:p w:rsidR="002C5D66" w:rsidRDefault="002144A4">
      <w:r>
        <w:t xml:space="preserve">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i</w:t>
      </w:r>
      <w:proofErr w:type="spellEnd"/>
      <w:r>
        <w:t xml:space="preserve">+=1; </w:t>
      </w:r>
    </w:p>
    <w:p w:rsidR="002C5D66" w:rsidRDefault="002144A4">
      <w:r>
        <w:t xml:space="preserve">  </w:t>
      </w:r>
      <w:proofErr w:type="gramStart"/>
      <w:r>
        <w:t>case</w:t>
      </w:r>
      <w:proofErr w:type="gramEnd"/>
      <w:r>
        <w:t xml:space="preserve"> 11:i++;</w:t>
      </w:r>
    </w:p>
    <w:p w:rsidR="002C5D66" w:rsidRDefault="002144A4">
      <w:r>
        <w:t xml:space="preserve">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i</w:t>
      </w:r>
      <w:proofErr w:type="spellEnd"/>
      <w:r>
        <w:t>+=1;</w:t>
      </w:r>
    </w:p>
    <w:p w:rsidR="002C5D66" w:rsidRDefault="002144A4">
      <w:r>
        <w:t>}</w:t>
      </w:r>
    </w:p>
    <w:p w:rsidR="002C5D66" w:rsidRDefault="002144A4">
      <w:r>
        <w:t>A) 10    B) 11    C) 12    D) 13</w:t>
      </w:r>
    </w:p>
    <w:p w:rsidR="002C5D66" w:rsidRDefault="002C5D66"/>
    <w:p w:rsidR="002C5D66" w:rsidRDefault="002144A4">
      <w:r>
        <w:t>43.</w:t>
      </w:r>
      <w:r>
        <w:rPr>
          <w:rFonts w:hint="eastAsia"/>
        </w:rPr>
        <w:t>以下程序的输出结果是</w:t>
      </w:r>
      <w:r>
        <w:t>(  )</w:t>
      </w:r>
      <w:r>
        <w:rPr>
          <w:rFonts w:hint="eastAsia"/>
        </w:rPr>
        <w:t>。</w:t>
      </w:r>
    </w:p>
    <w:p w:rsidR="002C5D66" w:rsidRDefault="002144A4">
      <w:r>
        <w:t>#include &lt;</w:t>
      </w:r>
      <w:proofErr w:type="spellStart"/>
      <w:r>
        <w:t>stdio.h</w:t>
      </w:r>
      <w:proofErr w:type="spellEnd"/>
      <w:r>
        <w:t>&gt;</w:t>
      </w:r>
    </w:p>
    <w:p w:rsidR="002C5D66" w:rsidRDefault="002144A4">
      <w:proofErr w:type="gramStart"/>
      <w:r>
        <w:t>main()</w:t>
      </w:r>
      <w:proofErr w:type="gramEnd"/>
    </w:p>
    <w:p w:rsidR="002C5D66" w:rsidRDefault="002144A4">
      <w:r>
        <w:t>{</w:t>
      </w:r>
    </w:p>
    <w:p w:rsidR="002C5D66" w:rsidRDefault="002144A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num=0;</w:t>
      </w:r>
    </w:p>
    <w:p w:rsidR="002C5D66" w:rsidRDefault="002144A4">
      <w:r>
        <w:t xml:space="preserve">  </w:t>
      </w:r>
      <w:proofErr w:type="gramStart"/>
      <w:r>
        <w:t>while(</w:t>
      </w:r>
      <w:proofErr w:type="gramEnd"/>
      <w:r>
        <w:t>num&lt;=2)</w:t>
      </w:r>
    </w:p>
    <w:p w:rsidR="002C5D66" w:rsidRDefault="002144A4">
      <w:r>
        <w:t xml:space="preserve">  {</w:t>
      </w:r>
    </w:p>
    <w:p w:rsidR="002C5D66" w:rsidRDefault="002144A4">
      <w:r>
        <w:t xml:space="preserve">   </w:t>
      </w:r>
      <w:proofErr w:type="gramStart"/>
      <w:r>
        <w:t>num</w:t>
      </w:r>
      <w:proofErr w:type="gramEnd"/>
      <w:r>
        <w:t>++;</w:t>
      </w:r>
    </w:p>
    <w:p w:rsidR="002C5D66" w:rsidRDefault="002144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n",num</w:t>
      </w:r>
      <w:proofErr w:type="spellEnd"/>
      <w:r>
        <w:t>);</w:t>
      </w:r>
    </w:p>
    <w:p w:rsidR="002C5D66" w:rsidRDefault="002144A4">
      <w:r>
        <w:t>}</w:t>
      </w:r>
    </w:p>
    <w:p w:rsidR="002C5D66" w:rsidRDefault="002144A4">
      <w:r>
        <w:t>}</w:t>
      </w:r>
    </w:p>
    <w:p w:rsidR="002C5D66" w:rsidRDefault="002144A4">
      <w:r>
        <w:t>A) 1 2 3 4   B) 1 2 3       C) 1 2       D) 1</w:t>
      </w:r>
    </w:p>
    <w:p w:rsidR="002C5D66" w:rsidRDefault="002144A4">
      <w:r>
        <w:t>44.</w:t>
      </w:r>
      <w:r>
        <w:rPr>
          <w:rFonts w:hint="eastAsia"/>
        </w:rPr>
        <w:t>若</w:t>
      </w:r>
      <w:proofErr w:type="spellStart"/>
      <w:r>
        <w:t>i</w:t>
      </w:r>
      <w:proofErr w:type="spellEnd"/>
      <w:r>
        <w:rPr>
          <w:rFonts w:hint="eastAsia"/>
        </w:rPr>
        <w:t>为整型变量，则以下循环执行的次数是</w:t>
      </w:r>
      <w:r>
        <w:t>(  )</w:t>
      </w:r>
    </w:p>
    <w:p w:rsidR="002C5D66" w:rsidRDefault="002144A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=2;i==0;) </w:t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--);</w:t>
      </w:r>
    </w:p>
    <w:p w:rsidR="002C5D66" w:rsidRDefault="002144A4">
      <w:r>
        <w:t xml:space="preserve">A) </w:t>
      </w:r>
      <w:r>
        <w:rPr>
          <w:rFonts w:hint="eastAsia"/>
        </w:rPr>
        <w:t>无限次</w:t>
      </w:r>
      <w:r>
        <w:tab/>
        <w:t>B) 0</w:t>
      </w:r>
      <w:r>
        <w:rPr>
          <w:rFonts w:hint="eastAsia"/>
        </w:rPr>
        <w:t>次</w:t>
      </w:r>
      <w:r>
        <w:tab/>
      </w:r>
      <w:r>
        <w:tab/>
        <w:t>C) 1</w:t>
      </w:r>
      <w:r>
        <w:rPr>
          <w:rFonts w:hint="eastAsia"/>
        </w:rPr>
        <w:t>次</w:t>
      </w:r>
      <w:r>
        <w:tab/>
      </w:r>
      <w:r>
        <w:tab/>
        <w:t>D) 2</w:t>
      </w:r>
      <w:r>
        <w:rPr>
          <w:rFonts w:hint="eastAsia"/>
        </w:rPr>
        <w:t>次</w:t>
      </w:r>
    </w:p>
    <w:p w:rsidR="002C5D66" w:rsidRDefault="002144A4">
      <w:r>
        <w:t>45.</w:t>
      </w:r>
      <w:r>
        <w:rPr>
          <w:rFonts w:hint="eastAsia"/>
        </w:rPr>
        <w:t>有这么一个程序段：</w:t>
      </w:r>
    </w:p>
    <w:p w:rsidR="002C5D66" w:rsidRDefault="002144A4">
      <w:proofErr w:type="gramStart"/>
      <w:r>
        <w:t>for(</w:t>
      </w:r>
      <w:proofErr w:type="gramEnd"/>
      <w:r>
        <w:t>t=1;t&lt;=100;t++)</w:t>
      </w:r>
    </w:p>
    <w:p w:rsidR="002C5D66" w:rsidRDefault="002144A4">
      <w:r>
        <w:t>{</w:t>
      </w:r>
    </w:p>
    <w:p w:rsidR="002C5D66" w:rsidRDefault="002144A4">
      <w:pPr>
        <w:ind w:firstLineChars="100" w:firstLine="210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C5D66" w:rsidRDefault="002144A4">
      <w:r>
        <w:t xml:space="preserve">  </w:t>
      </w:r>
      <w:proofErr w:type="gramStart"/>
      <w:r>
        <w:t>if</w:t>
      </w:r>
      <w:proofErr w:type="gramEnd"/>
      <w:r>
        <w:t xml:space="preserve"> (x&lt;0) continue;</w:t>
      </w:r>
    </w:p>
    <w:p w:rsidR="002C5D66" w:rsidRDefault="002144A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"%3d",t);</w:t>
      </w:r>
    </w:p>
    <w:p w:rsidR="002C5D66" w:rsidRDefault="002144A4">
      <w:r>
        <w:t xml:space="preserve"> }</w:t>
      </w:r>
    </w:p>
    <w:p w:rsidR="002C5D66" w:rsidRDefault="002144A4">
      <w:r>
        <w:rPr>
          <w:rFonts w:hint="eastAsia"/>
        </w:rPr>
        <w:t>则下列说法正确的是（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:rsidR="002C5D66" w:rsidRDefault="002144A4">
      <w:r>
        <w:t xml:space="preserve">A) </w:t>
      </w:r>
      <w:r>
        <w:rPr>
          <w:rFonts w:hint="eastAsia"/>
        </w:rPr>
        <w:t>当</w:t>
      </w:r>
      <w:r>
        <w:t>x&lt;0</w:t>
      </w:r>
      <w:r>
        <w:rPr>
          <w:rFonts w:hint="eastAsia"/>
        </w:rPr>
        <w:t>时整个循环结束</w:t>
      </w:r>
    </w:p>
    <w:p w:rsidR="002C5D66" w:rsidRDefault="002144A4">
      <w:r>
        <w:t>B) x&gt;=0</w:t>
      </w:r>
      <w:r>
        <w:rPr>
          <w:rFonts w:hint="eastAsia"/>
        </w:rPr>
        <w:t>时什么也不输出</w:t>
      </w:r>
    </w:p>
    <w:p w:rsidR="002C5D66" w:rsidRDefault="002144A4">
      <w:r>
        <w:t xml:space="preserve">C) </w:t>
      </w:r>
      <w:proofErr w:type="spellStart"/>
      <w:r>
        <w:t>printf</w:t>
      </w:r>
      <w:proofErr w:type="spellEnd"/>
      <w:r>
        <w:rPr>
          <w:rFonts w:hint="eastAsia"/>
        </w:rPr>
        <w:t>函数永远也不执行</w:t>
      </w:r>
    </w:p>
    <w:p w:rsidR="002C5D66" w:rsidRDefault="002144A4">
      <w:r>
        <w:t xml:space="preserve">D) </w:t>
      </w:r>
      <w:r>
        <w:rPr>
          <w:rFonts w:hint="eastAsia"/>
        </w:rPr>
        <w:t>最多允许输出</w:t>
      </w:r>
      <w:r>
        <w:t>100</w:t>
      </w:r>
      <w:r>
        <w:rPr>
          <w:rFonts w:hint="eastAsia"/>
        </w:rPr>
        <w:t>个非负整数</w:t>
      </w:r>
    </w:p>
    <w:p w:rsidR="002C5D66" w:rsidRDefault="002144A4">
      <w:r>
        <w:t>46.</w:t>
      </w:r>
      <w:r>
        <w:rPr>
          <w:rFonts w:hint="eastAsia"/>
        </w:rPr>
        <w:t>语句</w:t>
      </w:r>
      <w:r>
        <w:t>while (!e);</w:t>
      </w:r>
      <w:r>
        <w:rPr>
          <w:rFonts w:hint="eastAsia"/>
        </w:rPr>
        <w:t>中的条件</w:t>
      </w:r>
      <w:r>
        <w:t>!e</w:t>
      </w:r>
      <w:r>
        <w:rPr>
          <w:rFonts w:hint="eastAsia"/>
        </w:rPr>
        <w:t>等价于</w:t>
      </w:r>
      <w:r>
        <w:t>(  )</w:t>
      </w:r>
    </w:p>
    <w:p w:rsidR="002C5D66" w:rsidRDefault="002144A4">
      <w:r>
        <w:t xml:space="preserve">A) </w:t>
      </w:r>
      <w:proofErr w:type="gramStart"/>
      <w:r>
        <w:t>e</w:t>
      </w:r>
      <w:proofErr w:type="gramEnd"/>
      <w:r>
        <w:t>==0;</w:t>
      </w:r>
      <w:r>
        <w:tab/>
      </w:r>
      <w:r>
        <w:tab/>
        <w:t>B) e!=1</w:t>
      </w:r>
      <w:r>
        <w:tab/>
      </w:r>
      <w:r>
        <w:tab/>
        <w:t>C) e!=0</w:t>
      </w:r>
      <w:r>
        <w:tab/>
      </w:r>
      <w:r>
        <w:tab/>
        <w:t xml:space="preserve">D) </w:t>
      </w:r>
      <w:r>
        <w:rPr>
          <w:rFonts w:hint="eastAsia"/>
        </w:rPr>
        <w:t>～</w:t>
      </w:r>
      <w:r>
        <w:t>e</w:t>
      </w:r>
    </w:p>
    <w:p w:rsidR="002C5D66" w:rsidRDefault="002144A4">
      <w:r>
        <w:t>47.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语言中</w:t>
      </w:r>
      <w:r>
        <w:t>(  )</w:t>
      </w:r>
    </w:p>
    <w:p w:rsidR="002C5D66" w:rsidRDefault="002144A4">
      <w:r>
        <w:t xml:space="preserve">A) </w:t>
      </w:r>
      <w:r>
        <w:rPr>
          <w:rFonts w:hint="eastAsia"/>
        </w:rPr>
        <w:t>不能使用</w:t>
      </w:r>
      <w:proofErr w:type="spellStart"/>
      <w:r>
        <w:t>do_while</w:t>
      </w:r>
      <w:proofErr w:type="spellEnd"/>
      <w:r>
        <w:rPr>
          <w:rFonts w:hint="eastAsia"/>
        </w:rPr>
        <w:t>语句构成的循环</w:t>
      </w:r>
    </w:p>
    <w:p w:rsidR="002C5D66" w:rsidRDefault="002144A4">
      <w:r>
        <w:t xml:space="preserve">B) </w:t>
      </w:r>
      <w:proofErr w:type="spellStart"/>
      <w:r>
        <w:t>do_while</w:t>
      </w:r>
      <w:proofErr w:type="spellEnd"/>
      <w:r>
        <w:rPr>
          <w:rFonts w:hint="eastAsia"/>
        </w:rPr>
        <w:t>语句构成的循环必须用</w:t>
      </w:r>
      <w:r>
        <w:t>break</w:t>
      </w:r>
      <w:r>
        <w:rPr>
          <w:rFonts w:hint="eastAsia"/>
        </w:rPr>
        <w:t>语句才能退出</w:t>
      </w:r>
    </w:p>
    <w:p w:rsidR="002C5D66" w:rsidRDefault="002144A4">
      <w:r>
        <w:t xml:space="preserve">C) </w:t>
      </w:r>
      <w:proofErr w:type="spellStart"/>
      <w:r>
        <w:t>do_while</w:t>
      </w:r>
      <w:proofErr w:type="spellEnd"/>
      <w:r>
        <w:rPr>
          <w:rFonts w:hint="eastAsia"/>
        </w:rPr>
        <w:t>语句构成的循环，当</w:t>
      </w:r>
      <w:r>
        <w:t>while</w:t>
      </w:r>
      <w:r>
        <w:rPr>
          <w:rFonts w:hint="eastAsia"/>
        </w:rPr>
        <w:t>语句中的表达式为非</w:t>
      </w:r>
      <w:r>
        <w:t>0</w:t>
      </w:r>
      <w:r>
        <w:rPr>
          <w:rFonts w:hint="eastAsia"/>
        </w:rPr>
        <w:t>时结束循环</w:t>
      </w:r>
    </w:p>
    <w:p w:rsidR="002C5D66" w:rsidRDefault="002144A4">
      <w:r>
        <w:t xml:space="preserve">D) </w:t>
      </w:r>
      <w:proofErr w:type="spellStart"/>
      <w:r>
        <w:t>do_while</w:t>
      </w:r>
      <w:proofErr w:type="spellEnd"/>
      <w:r>
        <w:rPr>
          <w:rFonts w:hint="eastAsia"/>
        </w:rPr>
        <w:t>语句构成的循环，当</w:t>
      </w:r>
      <w:r>
        <w:t>while</w:t>
      </w:r>
      <w:r>
        <w:rPr>
          <w:rFonts w:hint="eastAsia"/>
        </w:rPr>
        <w:t>语句中的表达式为</w:t>
      </w:r>
      <w:r>
        <w:t>0</w:t>
      </w:r>
      <w:r>
        <w:rPr>
          <w:rFonts w:hint="eastAsia"/>
        </w:rPr>
        <w:t>时结束循环</w:t>
      </w:r>
    </w:p>
    <w:p w:rsidR="002C5D66" w:rsidRDefault="002144A4">
      <w:r>
        <w:t>48.</w:t>
      </w:r>
      <w:r>
        <w:rPr>
          <w:rFonts w:hint="eastAsia"/>
        </w:rPr>
        <w:t>以下描述中正确的是</w:t>
      </w:r>
      <w:r>
        <w:t xml:space="preserve">(  </w:t>
      </w:r>
      <w:r>
        <w:rPr>
          <w:rFonts w:hint="eastAsia"/>
        </w:rPr>
        <w:t>)</w:t>
      </w:r>
    </w:p>
    <w:p w:rsidR="002C5D66" w:rsidRDefault="002144A4">
      <w:r>
        <w:t xml:space="preserve">A) </w:t>
      </w:r>
      <w:r>
        <w:rPr>
          <w:rFonts w:hint="eastAsia"/>
        </w:rPr>
        <w:t>由于</w:t>
      </w:r>
      <w:r>
        <w:t>do-while</w:t>
      </w:r>
      <w:r>
        <w:rPr>
          <w:rFonts w:hint="eastAsia"/>
        </w:rPr>
        <w:t>循环中循环体语句只能是一条可执行语句，所以循环体内不能使用复合语句。</w:t>
      </w:r>
    </w:p>
    <w:p w:rsidR="002C5D66" w:rsidRDefault="002144A4">
      <w:r>
        <w:t>B) do-while</w:t>
      </w:r>
      <w:r>
        <w:rPr>
          <w:rFonts w:hint="eastAsia"/>
        </w:rPr>
        <w:t>循环由</w:t>
      </w:r>
      <w:r>
        <w:t>do</w:t>
      </w:r>
      <w:r>
        <w:rPr>
          <w:rFonts w:hint="eastAsia"/>
        </w:rPr>
        <w:t>开始，用</w:t>
      </w:r>
      <w:r>
        <w:t>while</w:t>
      </w:r>
      <w:r>
        <w:rPr>
          <w:rFonts w:hint="eastAsia"/>
        </w:rPr>
        <w:t>结束，在</w:t>
      </w:r>
      <w:r>
        <w:t>while</w:t>
      </w:r>
      <w:r>
        <w:rPr>
          <w:rFonts w:hint="eastAsia"/>
        </w:rPr>
        <w:t>（表达式）后面不能写分号</w:t>
      </w:r>
    </w:p>
    <w:p w:rsidR="002C5D66" w:rsidRDefault="002144A4">
      <w:r>
        <w:t xml:space="preserve">C) </w:t>
      </w:r>
      <w:r>
        <w:rPr>
          <w:rFonts w:hint="eastAsia"/>
        </w:rPr>
        <w:t>在</w:t>
      </w:r>
      <w:r>
        <w:t>do-while</w:t>
      </w:r>
      <w:r>
        <w:rPr>
          <w:rFonts w:hint="eastAsia"/>
        </w:rPr>
        <w:t>循环体中，一定要有能使</w:t>
      </w:r>
      <w:r>
        <w:t>while</w:t>
      </w:r>
      <w:r>
        <w:rPr>
          <w:rFonts w:hint="eastAsia"/>
        </w:rPr>
        <w:t>后面表达式的值变为“假”的操作</w:t>
      </w:r>
    </w:p>
    <w:p w:rsidR="002C5D66" w:rsidRDefault="002144A4">
      <w:r>
        <w:t>D) do-while</w:t>
      </w:r>
      <w:r>
        <w:rPr>
          <w:rFonts w:hint="eastAsia"/>
        </w:rPr>
        <w:t>循环中，根据情况可以省略</w:t>
      </w:r>
      <w:r>
        <w:t>while</w:t>
      </w:r>
    </w:p>
    <w:p w:rsidR="002C5D66" w:rsidRDefault="002144A4">
      <w:r>
        <w:t>49.</w:t>
      </w:r>
      <w:r>
        <w:rPr>
          <w:rFonts w:hint="eastAsia"/>
        </w:rPr>
        <w:t>以下</w:t>
      </w:r>
      <w:r>
        <w:t>for</w:t>
      </w:r>
      <w:r>
        <w:rPr>
          <w:rFonts w:hint="eastAsia"/>
        </w:rPr>
        <w:t>循环的执行次数是</w:t>
      </w:r>
      <w:r>
        <w:t>(  )</w:t>
      </w:r>
    </w:p>
    <w:p w:rsidR="002C5D66" w:rsidRDefault="002144A4">
      <w:proofErr w:type="gramStart"/>
      <w:r>
        <w:t>for(</w:t>
      </w:r>
      <w:proofErr w:type="gramEnd"/>
      <w:r>
        <w:t>x=0,y=0;(y=123)&amp;&amp;(x&lt;4);x++);</w:t>
      </w:r>
    </w:p>
    <w:p w:rsidR="002C5D66" w:rsidRDefault="002144A4">
      <w:r>
        <w:t xml:space="preserve">A) </w:t>
      </w:r>
      <w:r>
        <w:rPr>
          <w:rFonts w:hint="eastAsia"/>
        </w:rPr>
        <w:t>是无限循环</w:t>
      </w:r>
      <w:r>
        <w:tab/>
        <w:t xml:space="preserve">B) </w:t>
      </w:r>
      <w:r>
        <w:rPr>
          <w:rFonts w:hint="eastAsia"/>
        </w:rPr>
        <w:t>循环次数不定</w:t>
      </w:r>
      <w:r>
        <w:tab/>
        <w:t xml:space="preserve">   C) </w:t>
      </w:r>
      <w:r>
        <w:rPr>
          <w:rFonts w:hint="eastAsia"/>
        </w:rPr>
        <w:t>执行</w:t>
      </w:r>
      <w:r>
        <w:t>4</w:t>
      </w:r>
      <w:r>
        <w:rPr>
          <w:rFonts w:hint="eastAsia"/>
        </w:rPr>
        <w:t>次</w:t>
      </w:r>
      <w:r>
        <w:t xml:space="preserve">     D) 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次</w:t>
      </w:r>
    </w:p>
    <w:p w:rsidR="002C5D66" w:rsidRDefault="002144A4">
      <w:r>
        <w:rPr>
          <w:rFonts w:hint="eastAsia"/>
        </w:rPr>
        <w:t>二．判断题</w:t>
      </w:r>
    </w:p>
    <w:p w:rsidR="002C5D66" w:rsidRDefault="002144A4">
      <w:r>
        <w:t>1.</w:t>
      </w:r>
      <w:r>
        <w:rPr>
          <w:rFonts w:hint="eastAsia"/>
        </w:rPr>
        <w:t>数据是操作的对象，操作的结果会改变数据的状况。</w:t>
      </w:r>
      <w:r>
        <w:t xml:space="preserve"> </w:t>
      </w:r>
    </w:p>
    <w:p w:rsidR="002C5D66" w:rsidRDefault="002144A4">
      <w:r>
        <w:t>2.</w:t>
      </w:r>
      <w:r>
        <w:rPr>
          <w:rFonts w:hint="eastAsia"/>
        </w:rPr>
        <w:t>字符型变量用来存放字符常量，注意只能放</w:t>
      </w:r>
      <w:r>
        <w:t>2</w:t>
      </w:r>
      <w:r>
        <w:rPr>
          <w:rFonts w:hint="eastAsia"/>
        </w:rPr>
        <w:t>个字符。</w:t>
      </w:r>
    </w:p>
    <w:p w:rsidR="002C5D66" w:rsidRDefault="002144A4">
      <w:r>
        <w:t>3.C</w:t>
      </w:r>
      <w:r>
        <w:rPr>
          <w:rFonts w:hint="eastAsia"/>
        </w:rPr>
        <w:t>语言中可以把一个字符串赋给一个字符变量。</w:t>
      </w:r>
    </w:p>
    <w:p w:rsidR="002C5D66" w:rsidRDefault="002144A4">
      <w:r>
        <w:t>4.</w:t>
      </w:r>
      <w:r>
        <w:rPr>
          <w:rFonts w:hint="eastAsia"/>
        </w:rPr>
        <w:t>在</w:t>
      </w:r>
      <w:r>
        <w:t xml:space="preserve"> C</w:t>
      </w:r>
      <w:r>
        <w:rPr>
          <w:rFonts w:hint="eastAsia"/>
        </w:rPr>
        <w:t>语言中</w:t>
      </w:r>
      <w:proofErr w:type="gramStart"/>
      <w:r>
        <w:rPr>
          <w:rFonts w:hint="eastAsia"/>
        </w:rPr>
        <w:t>的实型变量</w:t>
      </w:r>
      <w:proofErr w:type="gramEnd"/>
      <w:r>
        <w:rPr>
          <w:rFonts w:hint="eastAsia"/>
        </w:rPr>
        <w:t>分为两种类型，它们是</w:t>
      </w:r>
      <w:r>
        <w:t xml:space="preserve">  float(</w:t>
      </w:r>
      <w:proofErr w:type="gramStart"/>
      <w:r>
        <w:rPr>
          <w:rFonts w:hint="eastAsia"/>
        </w:rPr>
        <w:t>实型</w:t>
      </w:r>
      <w:proofErr w:type="gramEnd"/>
      <w:r>
        <w:t>)</w:t>
      </w:r>
      <w:r>
        <w:rPr>
          <w:rFonts w:hint="eastAsia"/>
        </w:rPr>
        <w:t>和</w:t>
      </w:r>
      <w:r>
        <w:t>double</w:t>
      </w:r>
      <w:r>
        <w:rPr>
          <w:rFonts w:hint="eastAsia"/>
        </w:rPr>
        <w:t>（双精度实型）。</w:t>
      </w:r>
      <w:r>
        <w:t xml:space="preserve"> </w:t>
      </w:r>
    </w:p>
    <w:p w:rsidR="002C5D66" w:rsidRDefault="002144A4">
      <w:r>
        <w:t>5.</w:t>
      </w:r>
      <w:r>
        <w:rPr>
          <w:rFonts w:hint="eastAsia"/>
        </w:rPr>
        <w:t>在</w:t>
      </w:r>
      <w:r>
        <w:t>C</w:t>
      </w:r>
      <w:r>
        <w:rPr>
          <w:rFonts w:hint="eastAsia"/>
        </w:rPr>
        <w:t>语言中，要求参加运算的数必须是整数的运算符是</w:t>
      </w:r>
      <w:r>
        <w:t xml:space="preserve">% </w:t>
      </w:r>
      <w:r>
        <w:rPr>
          <w:rFonts w:hint="eastAsia"/>
        </w:rPr>
        <w:t>。</w:t>
      </w:r>
      <w:r>
        <w:t xml:space="preserve"> </w:t>
      </w:r>
    </w:p>
    <w:p w:rsidR="002C5D66" w:rsidRDefault="002144A4">
      <w:r>
        <w:t>6.</w:t>
      </w:r>
      <w:r>
        <w:rPr>
          <w:rFonts w:hint="eastAsia"/>
        </w:rPr>
        <w:t>在变量说明中给变量赋初值的方法是：</w:t>
      </w:r>
      <w:proofErr w:type="spellStart"/>
      <w:r>
        <w:t>int</w:t>
      </w:r>
      <w:proofErr w:type="spellEnd"/>
      <w:r>
        <w:t xml:space="preserve"> a=b=c=10</w:t>
      </w:r>
      <w:r>
        <w:rPr>
          <w:rFonts w:hint="eastAsia"/>
        </w:rPr>
        <w:t>。</w:t>
      </w:r>
    </w:p>
    <w:p w:rsidR="002C5D66" w:rsidRDefault="002144A4">
      <w:r>
        <w:t>7.C</w:t>
      </w:r>
      <w:r>
        <w:rPr>
          <w:rFonts w:hint="eastAsia"/>
        </w:rPr>
        <w:t>语言中数据有常量与变量之分。</w:t>
      </w:r>
    </w:p>
    <w:p w:rsidR="002C5D66" w:rsidRDefault="002144A4">
      <w:r>
        <w:t>8.</w:t>
      </w:r>
      <w:r>
        <w:rPr>
          <w:rFonts w:hint="eastAsia"/>
        </w:rPr>
        <w:t>一般一个字符变量在内存中占一个字节。</w:t>
      </w:r>
    </w:p>
    <w:p w:rsidR="002C5D66" w:rsidRDefault="002144A4">
      <w:r>
        <w:t>9.C</w:t>
      </w:r>
      <w:r>
        <w:rPr>
          <w:rFonts w:hint="eastAsia"/>
        </w:rPr>
        <w:t>语言规定，可以在定义变量时，同时使变量初</w:t>
      </w:r>
      <w:r>
        <w:rPr>
          <w:rFonts w:hint="eastAsia"/>
        </w:rPr>
        <w:t>始化。</w:t>
      </w:r>
    </w:p>
    <w:p w:rsidR="002C5D66" w:rsidRDefault="002144A4">
      <w:r>
        <w:t>10.</w:t>
      </w:r>
      <w:r>
        <w:rPr>
          <w:rFonts w:hint="eastAsia"/>
        </w:rPr>
        <w:t>把</w:t>
      </w:r>
      <w:r>
        <w:t>k1</w:t>
      </w:r>
      <w:r>
        <w:rPr>
          <w:rFonts w:hint="eastAsia"/>
        </w:rPr>
        <w:t>、</w:t>
      </w:r>
      <w:r>
        <w:t>k2</w:t>
      </w:r>
      <w:r>
        <w:rPr>
          <w:rFonts w:hint="eastAsia"/>
        </w:rPr>
        <w:t>定义成基本整型变量，并赋初值</w:t>
      </w:r>
      <w:r>
        <w:t>0</w:t>
      </w:r>
      <w:r>
        <w:rPr>
          <w:rFonts w:hint="eastAsia"/>
        </w:rPr>
        <w:t>的定义语句是</w:t>
      </w:r>
      <w:proofErr w:type="spellStart"/>
      <w:r>
        <w:t>int</w:t>
      </w:r>
      <w:proofErr w:type="spellEnd"/>
      <w:r>
        <w:t xml:space="preserve"> k1=k2=0; </w:t>
      </w:r>
      <w:r>
        <w:rPr>
          <w:rFonts w:hint="eastAsia"/>
        </w:rPr>
        <w:t>。</w:t>
      </w:r>
    </w:p>
    <w:p w:rsidR="002C5D66" w:rsidRDefault="002144A4">
      <w:r>
        <w:t>11.</w:t>
      </w:r>
      <w:r>
        <w:rPr>
          <w:rFonts w:hint="eastAsia"/>
        </w:rPr>
        <w:t>如果</w:t>
      </w:r>
      <w:proofErr w:type="spellStart"/>
      <w:r>
        <w:t>i</w:t>
      </w:r>
      <w:proofErr w:type="spellEnd"/>
      <w:r>
        <w:rPr>
          <w:rFonts w:hint="eastAsia"/>
        </w:rPr>
        <w:t>的原值为</w:t>
      </w:r>
      <w:r>
        <w:t>3</w:t>
      </w:r>
      <w:r>
        <w:rPr>
          <w:rFonts w:hint="eastAsia"/>
        </w:rPr>
        <w:t>，则：</w:t>
      </w:r>
      <w:r>
        <w:t xml:space="preserve">j = ++ 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j</w:t>
      </w:r>
      <w:r>
        <w:rPr>
          <w:rFonts w:hint="eastAsia"/>
        </w:rPr>
        <w:t>的值为</w:t>
      </w:r>
      <w:r>
        <w:t>3</w:t>
      </w:r>
      <w:r>
        <w:rPr>
          <w:rFonts w:hint="eastAsia"/>
        </w:rPr>
        <w:t>。</w:t>
      </w:r>
    </w:p>
    <w:p w:rsidR="002C5D66" w:rsidRDefault="002C5D66"/>
    <w:p w:rsidR="002C5D66" w:rsidRDefault="002144A4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填空题</w:t>
      </w:r>
    </w:p>
    <w:p w:rsidR="002C5D66" w:rsidRDefault="002144A4">
      <w:r>
        <w:t>1.</w:t>
      </w:r>
      <w:r>
        <w:rPr>
          <w:rFonts w:hint="eastAsia"/>
        </w:rPr>
        <w:t>假设所有变量均为整型</w:t>
      </w:r>
      <w:r>
        <w:t>,</w:t>
      </w:r>
      <w:r>
        <w:rPr>
          <w:rFonts w:hint="eastAsia"/>
        </w:rPr>
        <w:t>则表达式</w:t>
      </w:r>
      <w:r>
        <w:t>(a=2,b=5,b++,</w:t>
      </w:r>
      <w:proofErr w:type="spellStart"/>
      <w:r>
        <w:t>a+b</w:t>
      </w:r>
      <w:proofErr w:type="spellEnd"/>
      <w:r>
        <w:t>)</w:t>
      </w:r>
      <w:r>
        <w:rPr>
          <w:rFonts w:hint="eastAsia"/>
        </w:rPr>
        <w:t>的值是【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】。</w:t>
      </w:r>
    </w:p>
    <w:p w:rsidR="002C5D66" w:rsidRDefault="002144A4">
      <w:r>
        <w:t>2.</w:t>
      </w:r>
      <w:r>
        <w:rPr>
          <w:rFonts w:hint="eastAsia"/>
        </w:rPr>
        <w:t>若</w:t>
      </w:r>
      <w:r>
        <w:t>x</w:t>
      </w:r>
      <w:r>
        <w:rPr>
          <w:rFonts w:hint="eastAsia"/>
        </w:rPr>
        <w:t>是</w:t>
      </w:r>
      <w:proofErr w:type="spellStart"/>
      <w:r>
        <w:t>int</w:t>
      </w:r>
      <w:proofErr w:type="spellEnd"/>
      <w:r>
        <w:rPr>
          <w:rFonts w:hint="eastAsia"/>
        </w:rPr>
        <w:t>型变量，则执行下面表达式后。</w:t>
      </w:r>
      <w:r>
        <w:t>x=(a=4,6*2)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的值为【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</w:t>
      </w:r>
    </w:p>
    <w:p w:rsidR="002C5D66" w:rsidRDefault="002144A4">
      <w:r>
        <w:t>3.</w:t>
      </w:r>
      <w:r>
        <w:rPr>
          <w:rFonts w:hint="eastAsia"/>
        </w:rPr>
        <w:t>若</w:t>
      </w:r>
      <w:r>
        <w:t>k</w:t>
      </w:r>
      <w:r>
        <w:rPr>
          <w:rFonts w:hint="eastAsia"/>
        </w:rPr>
        <w:t>为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整型变量且赋值</w:t>
      </w:r>
      <w:r>
        <w:t>7</w:t>
      </w:r>
      <w:r>
        <w:rPr>
          <w:rFonts w:hint="eastAsia"/>
        </w:rPr>
        <w:t>，请写出赋值表达式</w:t>
      </w:r>
      <w:r>
        <w:t xml:space="preserve"> k *= k + 3</w:t>
      </w:r>
      <w:r>
        <w:rPr>
          <w:rFonts w:hint="eastAsia"/>
        </w:rPr>
        <w:t>的运算结果【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】。</w:t>
      </w:r>
    </w:p>
    <w:p w:rsidR="002C5D66" w:rsidRDefault="002144A4">
      <w:r>
        <w:t>4.</w:t>
      </w:r>
      <w:r>
        <w:rPr>
          <w:rFonts w:hint="eastAsia"/>
        </w:rPr>
        <w:t>当</w:t>
      </w:r>
      <w:r>
        <w:t>a=3</w:t>
      </w:r>
      <w:r>
        <w:rPr>
          <w:rFonts w:hint="eastAsia"/>
        </w:rPr>
        <w:t>，</w:t>
      </w:r>
      <w:r>
        <w:t>b=2</w:t>
      </w:r>
      <w:r>
        <w:rPr>
          <w:rFonts w:hint="eastAsia"/>
        </w:rPr>
        <w:t>，</w:t>
      </w:r>
      <w:r>
        <w:t>c=1</w:t>
      </w:r>
      <w:r>
        <w:rPr>
          <w:rFonts w:hint="eastAsia"/>
        </w:rPr>
        <w:t>时，表达式</w:t>
      </w:r>
      <w:r>
        <w:t xml:space="preserve">f=a&gt;b&gt;c  </w:t>
      </w:r>
      <w:r>
        <w:rPr>
          <w:rFonts w:hint="eastAsia"/>
        </w:rPr>
        <w:t>的值是【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</w:t>
      </w:r>
    </w:p>
    <w:p w:rsidR="002C5D66" w:rsidRDefault="002144A4">
      <w:r>
        <w:t>5.</w:t>
      </w:r>
      <w:r>
        <w:rPr>
          <w:rFonts w:hint="eastAsia"/>
        </w:rPr>
        <w:t>设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均为</w:t>
      </w:r>
      <w:proofErr w:type="spellStart"/>
      <w:r>
        <w:t>int</w:t>
      </w:r>
      <w:proofErr w:type="spellEnd"/>
      <w:r>
        <w:rPr>
          <w:rFonts w:hint="eastAsia"/>
        </w:rPr>
        <w:t>型变量，请写出描述</w:t>
      </w:r>
      <w:r>
        <w:t>"</w:t>
      </w:r>
      <w:proofErr w:type="spellStart"/>
      <w:r>
        <w:t>x,y</w:t>
      </w:r>
      <w:proofErr w:type="spellEnd"/>
      <w:r>
        <w:rPr>
          <w:rFonts w:hint="eastAsia"/>
        </w:rPr>
        <w:t>中有一个为负数</w:t>
      </w:r>
      <w:r>
        <w:t>"</w:t>
      </w:r>
      <w:r>
        <w:rPr>
          <w:rFonts w:hint="eastAsia"/>
        </w:rPr>
        <w:t>的表达式【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</w:t>
      </w:r>
    </w:p>
    <w:p w:rsidR="002C5D66" w:rsidRDefault="002144A4">
      <w:r>
        <w:lastRenderedPageBreak/>
        <w:t>6.</w:t>
      </w:r>
      <w:r>
        <w:rPr>
          <w:rFonts w:hint="eastAsia"/>
        </w:rPr>
        <w:t>若</w:t>
      </w:r>
      <w:r>
        <w:t>a=6</w:t>
      </w:r>
      <w:r>
        <w:rPr>
          <w:rFonts w:hint="eastAsia"/>
        </w:rPr>
        <w:t>，</w:t>
      </w:r>
      <w:r>
        <w:t>b=4</w:t>
      </w:r>
      <w:r>
        <w:rPr>
          <w:rFonts w:hint="eastAsia"/>
        </w:rPr>
        <w:t>，</w:t>
      </w:r>
      <w:r>
        <w:t>c=3</w:t>
      </w:r>
      <w:r>
        <w:rPr>
          <w:rFonts w:hint="eastAsia"/>
        </w:rPr>
        <w:t>，则表达式</w:t>
      </w:r>
      <w:r>
        <w:t xml:space="preserve">  </w:t>
      </w:r>
      <w:proofErr w:type="spellStart"/>
      <w:r>
        <w:t>a</w:t>
      </w:r>
      <w:proofErr w:type="spellEnd"/>
      <w:r>
        <w:t>&amp;&amp;b||b-c</w:t>
      </w:r>
      <w:r>
        <w:rPr>
          <w:rFonts w:hint="eastAsia"/>
        </w:rPr>
        <w:t>的值是【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</w:t>
      </w:r>
    </w:p>
    <w:p w:rsidR="002C5D66" w:rsidRDefault="002144A4">
      <w:r>
        <w:t>7.</w:t>
      </w:r>
      <w:r>
        <w:rPr>
          <w:rFonts w:hint="eastAsia"/>
        </w:rPr>
        <w:t>已知字母</w:t>
      </w:r>
      <w:r>
        <w:t>a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码的十进制代码为</w:t>
      </w:r>
      <w:r>
        <w:t>97</w:t>
      </w:r>
      <w:r>
        <w:rPr>
          <w:rFonts w:hint="eastAsia"/>
        </w:rPr>
        <w:t>，且设</w:t>
      </w:r>
      <w:proofErr w:type="spellStart"/>
      <w:r>
        <w:t>ch</w:t>
      </w:r>
      <w:proofErr w:type="spellEnd"/>
      <w:r>
        <w:rPr>
          <w:rFonts w:hint="eastAsia"/>
        </w:rPr>
        <w:t>为字符型变量，则表达式</w:t>
      </w:r>
      <w:proofErr w:type="spellStart"/>
      <w:r>
        <w:t>ch</w:t>
      </w:r>
      <w:proofErr w:type="spellEnd"/>
      <w:r>
        <w:t>='a'+'8'-'3'</w:t>
      </w:r>
      <w:r>
        <w:rPr>
          <w:rFonts w:hint="eastAsia"/>
        </w:rPr>
        <w:t>的值为【</w:t>
      </w:r>
      <w:r>
        <w:t xml:space="preserve">  </w:t>
      </w:r>
      <w:r>
        <w:rPr>
          <w:rFonts w:hint="eastAsia"/>
        </w:rPr>
        <w:t>】。</w:t>
      </w:r>
    </w:p>
    <w:p w:rsidR="002C5D66" w:rsidRDefault="002144A4">
      <w:r>
        <w:t>8.</w:t>
      </w:r>
      <w:r>
        <w:rPr>
          <w:rFonts w:hint="eastAsia"/>
        </w:rPr>
        <w:t>设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均为</w:t>
      </w:r>
      <w:proofErr w:type="spellStart"/>
      <w:r>
        <w:t>int</w:t>
      </w:r>
      <w:proofErr w:type="spellEnd"/>
      <w:r>
        <w:rPr>
          <w:rFonts w:hint="eastAsia"/>
        </w:rPr>
        <w:t>型变量，请写出描述</w:t>
      </w:r>
      <w:r>
        <w:t>"x</w:t>
      </w:r>
      <w:r>
        <w:rPr>
          <w:rFonts w:hint="eastAsia"/>
        </w:rPr>
        <w:t>或</w:t>
      </w:r>
      <w:r>
        <w:t>y</w:t>
      </w:r>
      <w:r>
        <w:rPr>
          <w:rFonts w:hint="eastAsia"/>
        </w:rPr>
        <w:t>中有一个小于</w:t>
      </w:r>
      <w:r>
        <w:t>z"</w:t>
      </w:r>
      <w:r>
        <w:rPr>
          <w:rFonts w:hint="eastAsia"/>
        </w:rPr>
        <w:t>的表达式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 xml:space="preserve">  </w:t>
      </w:r>
      <w:r>
        <w:rPr>
          <w:rFonts w:hint="eastAsia"/>
        </w:rPr>
        <w:t>】</w:t>
      </w:r>
    </w:p>
    <w:p w:rsidR="002C5D66" w:rsidRDefault="002144A4">
      <w:r>
        <w:t>9.</w:t>
      </w:r>
      <w:r>
        <w:rPr>
          <w:rFonts w:hint="eastAsia"/>
        </w:rPr>
        <w:t>若</w:t>
      </w:r>
      <w:r>
        <w:t>a=1</w:t>
      </w:r>
      <w:r>
        <w:rPr>
          <w:rFonts w:hint="eastAsia"/>
        </w:rPr>
        <w:t>，</w:t>
      </w:r>
      <w:r>
        <w:t>b=4</w:t>
      </w:r>
      <w:r>
        <w:rPr>
          <w:rFonts w:hint="eastAsia"/>
        </w:rPr>
        <w:t>，</w:t>
      </w:r>
      <w:r>
        <w:t>c=3</w:t>
      </w:r>
      <w:r>
        <w:rPr>
          <w:rFonts w:hint="eastAsia"/>
        </w:rPr>
        <w:t>，则表达式</w:t>
      </w:r>
      <w:r>
        <w:t xml:space="preserve"> !(a&lt;b)||! c&amp;&amp;1</w:t>
      </w:r>
      <w:r>
        <w:rPr>
          <w:rFonts w:hint="eastAsia"/>
        </w:rPr>
        <w:t>的值是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t xml:space="preserve">  </w:t>
      </w:r>
      <w:r>
        <w:rPr>
          <w:rFonts w:hint="eastAsia"/>
        </w:rPr>
        <w:t>】</w:t>
      </w:r>
    </w:p>
    <w:p w:rsidR="002C5D66" w:rsidRDefault="002144A4">
      <w:r>
        <w:t>10.</w:t>
      </w:r>
      <w:r>
        <w:rPr>
          <w:rFonts w:hint="eastAsia"/>
        </w:rPr>
        <w:t>有</w:t>
      </w:r>
      <w:proofErr w:type="spellStart"/>
      <w:r>
        <w:t>int</w:t>
      </w:r>
      <w:proofErr w:type="spellEnd"/>
      <w:r>
        <w:t xml:space="preserve"> 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，</w:t>
      </w:r>
      <w:r>
        <w:t>z;</w:t>
      </w:r>
      <w:r>
        <w:rPr>
          <w:rFonts w:hint="eastAsia"/>
        </w:rPr>
        <w:t>且</w:t>
      </w:r>
      <w:r>
        <w:t>x=3,y=-4,z=5</w:t>
      </w:r>
      <w:r>
        <w:rPr>
          <w:rFonts w:hint="eastAsia"/>
        </w:rPr>
        <w:t>，则表达式</w:t>
      </w:r>
      <w:r>
        <w:t>(x&amp;&amp;y)= =(x||z)</w:t>
      </w:r>
      <w:r>
        <w:rPr>
          <w:rFonts w:hint="eastAsia"/>
        </w:rPr>
        <w:t>的值为【</w:t>
      </w:r>
      <w:r>
        <w:t xml:space="preserve">  </w:t>
      </w:r>
      <w:r>
        <w:rPr>
          <w:rFonts w:hint="eastAsia"/>
        </w:rPr>
        <w:t>】</w:t>
      </w:r>
    </w:p>
    <w:p w:rsidR="002C5D66" w:rsidRDefault="002144A4">
      <w:r>
        <w:t>11.</w:t>
      </w:r>
      <w:r>
        <w:rPr>
          <w:rFonts w:hint="eastAsia"/>
        </w:rPr>
        <w:t>若</w:t>
      </w:r>
      <w:r>
        <w:t>a=1</w:t>
      </w:r>
      <w:r>
        <w:rPr>
          <w:rFonts w:hint="eastAsia"/>
        </w:rPr>
        <w:t>，</w:t>
      </w:r>
      <w:r>
        <w:t>b=2</w:t>
      </w:r>
      <w:r>
        <w:rPr>
          <w:rFonts w:hint="eastAsia"/>
        </w:rPr>
        <w:t>，则表达式</w:t>
      </w:r>
      <w:proofErr w:type="spellStart"/>
      <w:r>
        <w:t>a</w:t>
      </w:r>
      <w:proofErr w:type="spellEnd"/>
      <w:r>
        <w:t>&lt;b?a:b+1</w:t>
      </w:r>
      <w:r>
        <w:rPr>
          <w:rFonts w:hint="eastAsia"/>
        </w:rPr>
        <w:t>的值是【</w:t>
      </w:r>
      <w:r>
        <w:t xml:space="preserve">  </w:t>
      </w:r>
      <w:r>
        <w:rPr>
          <w:rFonts w:hint="eastAsia"/>
        </w:rPr>
        <w:t>】</w:t>
      </w:r>
    </w:p>
    <w:p w:rsidR="002C5D66" w:rsidRDefault="002144A4">
      <w:r>
        <w:t>12.</w:t>
      </w:r>
      <w:r>
        <w:rPr>
          <w:rFonts w:hint="eastAsia"/>
        </w:rPr>
        <w:t>表达式</w:t>
      </w:r>
      <w:r>
        <w:t>1/3*3</w:t>
      </w:r>
      <w:r>
        <w:rPr>
          <w:rFonts w:hint="eastAsia"/>
        </w:rPr>
        <w:t>的计算结果是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】</w:t>
      </w:r>
    </w:p>
    <w:p w:rsidR="002C5D66" w:rsidRDefault="002144A4">
      <w:r>
        <w:t>13.</w:t>
      </w:r>
      <w:r>
        <w:rPr>
          <w:rFonts w:hint="eastAsia"/>
        </w:rPr>
        <w:t>写出下面程序的运算结果</w:t>
      </w:r>
      <w:r>
        <w:rPr>
          <w:rFonts w:hint="eastAsia"/>
        </w:rPr>
        <w:t xml:space="preserve"> </w:t>
      </w:r>
      <w:r>
        <w:rPr>
          <w:rFonts w:hint="eastAsia"/>
        </w:rPr>
        <w:t>【　】</w:t>
      </w:r>
    </w:p>
    <w:p w:rsidR="002C5D66" w:rsidRDefault="002144A4">
      <w:r>
        <w:t xml:space="preserve">    # include &lt;</w:t>
      </w:r>
      <w:proofErr w:type="spellStart"/>
      <w:r>
        <w:t>stdio.h</w:t>
      </w:r>
      <w:proofErr w:type="spellEnd"/>
      <w:r>
        <w:t>&gt;</w:t>
      </w:r>
    </w:p>
    <w:p w:rsidR="002C5D66" w:rsidRDefault="002144A4">
      <w:r>
        <w:t xml:space="preserve">    </w:t>
      </w:r>
      <w:proofErr w:type="gramStart"/>
      <w:r>
        <w:t>main</w:t>
      </w:r>
      <w:proofErr w:type="gramEnd"/>
      <w:r>
        <w:t xml:space="preserve"> ( )</w:t>
      </w:r>
    </w:p>
    <w:p w:rsidR="002C5D66" w:rsidRDefault="002144A4">
      <w:pPr>
        <w:ind w:firstLine="420"/>
      </w:pPr>
      <w:r>
        <w:t>{</w:t>
      </w:r>
    </w:p>
    <w:p w:rsidR="002C5D66" w:rsidRDefault="002144A4">
      <w:pPr>
        <w:ind w:firstLineChars="100" w:firstLine="21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a=14, b=63;</w:t>
      </w:r>
    </w:p>
    <w:p w:rsidR="002C5D66" w:rsidRDefault="002144A4">
      <w:r>
        <w:t xml:space="preserve">      </w:t>
      </w:r>
      <w:proofErr w:type="gramStart"/>
      <w:r>
        <w:t>while</w:t>
      </w:r>
      <w:proofErr w:type="gramEnd"/>
      <w:r>
        <w:t xml:space="preserve"> (a!=b)</w:t>
      </w:r>
    </w:p>
    <w:p w:rsidR="002C5D66" w:rsidRDefault="002144A4">
      <w:r>
        <w:t xml:space="preserve">        {</w:t>
      </w:r>
    </w:p>
    <w:p w:rsidR="002C5D66" w:rsidRDefault="002144A4">
      <w:pPr>
        <w:ind w:firstLineChars="500" w:firstLine="1050"/>
      </w:pPr>
      <w:proofErr w:type="gramStart"/>
      <w:r>
        <w:t>while</w:t>
      </w:r>
      <w:proofErr w:type="gramEnd"/>
      <w:r>
        <w:t xml:space="preserve"> (a&gt;b) a-=b;</w:t>
      </w:r>
    </w:p>
    <w:p w:rsidR="002C5D66" w:rsidRDefault="002144A4">
      <w:r>
        <w:t xml:space="preserve">          </w:t>
      </w:r>
      <w:proofErr w:type="gramStart"/>
      <w:r>
        <w:t>while</w:t>
      </w:r>
      <w:proofErr w:type="gramEnd"/>
      <w:r>
        <w:t xml:space="preserve"> (a&lt;b) b-=a;</w:t>
      </w:r>
    </w:p>
    <w:p w:rsidR="002C5D66" w:rsidRDefault="002144A4">
      <w:r>
        <w:t xml:space="preserve">        }</w:t>
      </w:r>
    </w:p>
    <w:p w:rsidR="002C5D66" w:rsidRDefault="002144A4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n",a</w:t>
      </w:r>
      <w:proofErr w:type="spellEnd"/>
      <w:r>
        <w:t>);</w:t>
      </w:r>
    </w:p>
    <w:p w:rsidR="002C5D66" w:rsidRDefault="002144A4">
      <w:r>
        <w:t xml:space="preserve">     }</w:t>
      </w:r>
    </w:p>
    <w:p w:rsidR="002C5D66" w:rsidRDefault="002144A4">
      <w:r>
        <w:t>14.</w:t>
      </w:r>
      <w:r>
        <w:rPr>
          <w:rFonts w:hint="eastAsia"/>
        </w:rPr>
        <w:t>下列程序的输出为【　】。</w:t>
      </w:r>
    </w:p>
    <w:p w:rsidR="002C5D66" w:rsidRDefault="002144A4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2C5D66" w:rsidRDefault="002144A4">
      <w:r>
        <w:t xml:space="preserve">    </w:t>
      </w:r>
      <w:proofErr w:type="gramStart"/>
      <w:r>
        <w:t>main()</w:t>
      </w:r>
      <w:proofErr w:type="gramEnd"/>
    </w:p>
    <w:p w:rsidR="002C5D66" w:rsidRDefault="002144A4">
      <w:r>
        <w:t xml:space="preserve">    { </w:t>
      </w:r>
    </w:p>
    <w:p w:rsidR="002C5D66" w:rsidRDefault="002144A4">
      <w:r>
        <w:t xml:space="preserve">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 xml:space="preserve">x=0; </w:t>
      </w:r>
    </w:p>
    <w:p w:rsidR="002C5D66" w:rsidRDefault="002144A4">
      <w:r>
        <w:t xml:space="preserve">      for(</w:t>
      </w:r>
      <w:proofErr w:type="spellStart"/>
      <w: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&lt;3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 xml:space="preserve">++) </w:t>
      </w:r>
    </w:p>
    <w:p w:rsidR="002C5D66" w:rsidRDefault="002144A4">
      <w:r>
        <w:t xml:space="preserve">      { </w:t>
      </w:r>
    </w:p>
    <w:p w:rsidR="002C5D66" w:rsidRDefault="002144A4">
      <w:pPr>
        <w:ind w:firstLineChars="400" w:firstLine="840"/>
      </w:pPr>
      <w:proofErr w:type="gramStart"/>
      <w:r>
        <w:t>if(</w:t>
      </w:r>
      <w:proofErr w:type="gramEnd"/>
      <w:r>
        <w:t>i%3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t xml:space="preserve">2) break; </w:t>
      </w:r>
    </w:p>
    <w:p w:rsidR="002C5D66" w:rsidRDefault="002144A4">
      <w:r>
        <w:t xml:space="preserve">        </w:t>
      </w:r>
      <w:proofErr w:type="gramStart"/>
      <w:r>
        <w:t>x</w:t>
      </w:r>
      <w:proofErr w:type="gramEnd"/>
      <w:r>
        <w:t xml:space="preserve">++; </w:t>
      </w:r>
    </w:p>
    <w:p w:rsidR="002C5D66" w:rsidRDefault="002144A4">
      <w:r>
        <w:t xml:space="preserve">        for(j=0</w:t>
      </w:r>
      <w:r>
        <w:rPr>
          <w:rFonts w:hint="eastAsia"/>
        </w:rPr>
        <w:t>；</w:t>
      </w:r>
      <w:r>
        <w:t>j&lt;4</w:t>
      </w:r>
      <w:r>
        <w:rPr>
          <w:rFonts w:hint="eastAsia"/>
        </w:rPr>
        <w:t>；</w:t>
      </w:r>
      <w:r>
        <w:t xml:space="preserve">j++) </w:t>
      </w:r>
    </w:p>
    <w:p w:rsidR="002C5D66" w:rsidRDefault="002144A4">
      <w:r>
        <w:t xml:space="preserve">        {</w:t>
      </w:r>
    </w:p>
    <w:p w:rsidR="002C5D66" w:rsidRDefault="002144A4">
      <w:pPr>
        <w:ind w:firstLineChars="500" w:firstLine="1050"/>
      </w:pPr>
      <w:r>
        <w:t xml:space="preserve"> </w:t>
      </w:r>
      <w:proofErr w:type="gramStart"/>
      <w:r>
        <w:t>if(</w:t>
      </w:r>
      <w:proofErr w:type="gramEnd"/>
      <w:r>
        <w:t xml:space="preserve">j%2) break;   </w:t>
      </w:r>
    </w:p>
    <w:p w:rsidR="002C5D66" w:rsidRDefault="002144A4">
      <w:r>
        <w:t xml:space="preserve">           </w:t>
      </w:r>
      <w:proofErr w:type="gramStart"/>
      <w:r>
        <w:t>x</w:t>
      </w:r>
      <w:proofErr w:type="gramEnd"/>
      <w:r>
        <w:t xml:space="preserve">++; </w:t>
      </w:r>
    </w:p>
    <w:p w:rsidR="002C5D66" w:rsidRDefault="002144A4">
      <w:r>
        <w:t xml:space="preserve">         } </w:t>
      </w:r>
    </w:p>
    <w:p w:rsidR="002C5D66" w:rsidRDefault="002144A4">
      <w:r>
        <w:t xml:space="preserve">        </w:t>
      </w:r>
      <w:proofErr w:type="gramStart"/>
      <w:r>
        <w:t>x</w:t>
      </w:r>
      <w:proofErr w:type="gramEnd"/>
      <w:r>
        <w:t xml:space="preserve">++; </w:t>
      </w:r>
    </w:p>
    <w:p w:rsidR="002C5D66" w:rsidRDefault="002144A4">
      <w:r>
        <w:t xml:space="preserve">       }</w:t>
      </w:r>
    </w:p>
    <w:p w:rsidR="002C5D66" w:rsidRDefault="002144A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"x=%d\</w:t>
      </w:r>
      <w:proofErr w:type="spellStart"/>
      <w:r>
        <w:t>n",x</w:t>
      </w:r>
      <w:proofErr w:type="spellEnd"/>
      <w:r>
        <w:t>);</w:t>
      </w:r>
    </w:p>
    <w:p w:rsidR="002C5D66" w:rsidRDefault="002144A4">
      <w:r>
        <w:t xml:space="preserve">    } </w:t>
      </w:r>
    </w:p>
    <w:p w:rsidR="002C5D66" w:rsidRDefault="002144A4">
      <w:r>
        <w:rPr>
          <w:rFonts w:hint="eastAsia"/>
        </w:rPr>
        <w:t>1</w:t>
      </w:r>
      <w:r>
        <w:t>5.</w:t>
      </w:r>
      <w:r>
        <w:rPr>
          <w:rFonts w:hint="eastAsia"/>
        </w:rPr>
        <w:t>以下程序段的运行结果是【</w:t>
      </w:r>
      <w:r>
        <w:t xml:space="preserve">  </w:t>
      </w:r>
      <w:r>
        <w:rPr>
          <w:rFonts w:hint="eastAsia"/>
        </w:rPr>
        <w:t>】</w:t>
      </w:r>
    </w:p>
    <w:p w:rsidR="002C5D66" w:rsidRDefault="002144A4">
      <w:proofErr w:type="spellStart"/>
      <w:r>
        <w:t>int</w:t>
      </w:r>
      <w:proofErr w:type="spellEnd"/>
      <w:r>
        <w:t xml:space="preserve">  x=1</w:t>
      </w:r>
      <w:r>
        <w:rPr>
          <w:rFonts w:hint="eastAsia"/>
        </w:rPr>
        <w:t>，</w:t>
      </w:r>
      <w:r>
        <w:t>y=0;</w:t>
      </w:r>
    </w:p>
    <w:p w:rsidR="002C5D66" w:rsidRDefault="002144A4">
      <w:r>
        <w:t xml:space="preserve"> </w:t>
      </w:r>
      <w:proofErr w:type="gramStart"/>
      <w:r>
        <w:t>switch(</w:t>
      </w:r>
      <w:proofErr w:type="gramEnd"/>
      <w:r>
        <w:t>x)</w:t>
      </w:r>
    </w:p>
    <w:p w:rsidR="002C5D66" w:rsidRDefault="002144A4">
      <w:r>
        <w:t xml:space="preserve"> {</w:t>
      </w:r>
    </w:p>
    <w:p w:rsidR="002C5D66" w:rsidRDefault="002144A4">
      <w:pPr>
        <w:ind w:firstLineChars="200" w:firstLine="420"/>
      </w:pPr>
      <w:proofErr w:type="gramStart"/>
      <w:r>
        <w:t>case</w:t>
      </w:r>
      <w:proofErr w:type="gramEnd"/>
      <w:r>
        <w:t xml:space="preserve"> 1:</w:t>
      </w:r>
    </w:p>
    <w:p w:rsidR="002C5D66" w:rsidRDefault="002144A4">
      <w:r>
        <w:t xml:space="preserve">    </w:t>
      </w:r>
      <w:proofErr w:type="gramStart"/>
      <w:r>
        <w:t>switch</w:t>
      </w:r>
      <w:proofErr w:type="gramEnd"/>
      <w:r>
        <w:t xml:space="preserve"> (y)</w:t>
      </w:r>
    </w:p>
    <w:p w:rsidR="002C5D66" w:rsidRDefault="002144A4">
      <w:r>
        <w:lastRenderedPageBreak/>
        <w:t xml:space="preserve">    { </w:t>
      </w:r>
    </w:p>
    <w:p w:rsidR="002C5D66" w:rsidRDefault="002144A4">
      <w:pPr>
        <w:ind w:firstLineChars="200" w:firstLine="420"/>
      </w:pPr>
      <w:proofErr w:type="gramStart"/>
      <w:r>
        <w:t>case</w:t>
      </w:r>
      <w:proofErr w:type="gramEnd"/>
      <w:r>
        <w:t xml:space="preserve"> 0:printf("*1*");break;</w:t>
      </w:r>
    </w:p>
    <w:p w:rsidR="002C5D66" w:rsidRDefault="002144A4">
      <w:pPr>
        <w:ind w:firstLine="420"/>
      </w:pPr>
      <w:proofErr w:type="gramStart"/>
      <w:r>
        <w:t>case</w:t>
      </w:r>
      <w:proofErr w:type="gramEnd"/>
      <w:r>
        <w:t xml:space="preserve"> 1:printf("*2*");break;</w:t>
      </w:r>
    </w:p>
    <w:p w:rsidR="002C5D66" w:rsidRDefault="002144A4">
      <w:pPr>
        <w:ind w:firstLineChars="200" w:firstLine="420"/>
      </w:pPr>
      <w:r>
        <w:t>}</w:t>
      </w:r>
    </w:p>
    <w:p w:rsidR="002C5D66" w:rsidRDefault="002144A4">
      <w:r>
        <w:t xml:space="preserve">    </w:t>
      </w:r>
      <w:proofErr w:type="gramStart"/>
      <w:r>
        <w:t>case</w:t>
      </w:r>
      <w:proofErr w:type="gramEnd"/>
      <w:r>
        <w:t xml:space="preserve"> 2:printf("*3*");break;</w:t>
      </w:r>
    </w:p>
    <w:p w:rsidR="002C5D66" w:rsidRDefault="002144A4">
      <w:r>
        <w:t xml:space="preserve"> }</w:t>
      </w:r>
    </w:p>
    <w:p w:rsidR="002C5D66" w:rsidRDefault="002144A4">
      <w:r>
        <w:rPr>
          <w:rFonts w:hint="eastAsia"/>
        </w:rPr>
        <w:t>1</w:t>
      </w:r>
      <w:r>
        <w:t>6.</w:t>
      </w:r>
      <w:r>
        <w:rPr>
          <w:rFonts w:hint="eastAsia"/>
        </w:rPr>
        <w:t>下面程序的运行结果是【　】。</w:t>
      </w:r>
    </w:p>
    <w:p w:rsidR="002C5D66" w:rsidRDefault="002144A4">
      <w:r>
        <w:t>#include &lt;</w:t>
      </w:r>
      <w:proofErr w:type="spellStart"/>
      <w:r>
        <w:t>stdio.h</w:t>
      </w:r>
      <w:proofErr w:type="spellEnd"/>
      <w:r>
        <w:t>&gt;</w:t>
      </w:r>
    </w:p>
    <w:p w:rsidR="002C5D66" w:rsidRDefault="002144A4">
      <w:proofErr w:type="gramStart"/>
      <w:r>
        <w:t>main(</w:t>
      </w:r>
      <w:proofErr w:type="gramEnd"/>
      <w:r>
        <w:t xml:space="preserve">  )</w:t>
      </w:r>
    </w:p>
    <w:p w:rsidR="002C5D66" w:rsidRDefault="002144A4">
      <w:r>
        <w:t xml:space="preserve">{ </w:t>
      </w:r>
    </w:p>
    <w:p w:rsidR="002C5D66" w:rsidRDefault="002144A4">
      <w:pPr>
        <w:ind w:firstLineChars="100" w:firstLine="210"/>
      </w:pPr>
      <w:proofErr w:type="spellStart"/>
      <w:r>
        <w:t>int</w:t>
      </w:r>
      <w:proofErr w:type="spellEnd"/>
      <w:r>
        <w:t xml:space="preserve"> a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，</w:t>
      </w:r>
      <w:r>
        <w:t>count;</w:t>
      </w:r>
    </w:p>
    <w:p w:rsidR="002C5D66" w:rsidRDefault="002144A4">
      <w:r>
        <w:t xml:space="preserve">  a=2</w:t>
      </w:r>
      <w:r>
        <w:rPr>
          <w:rFonts w:hint="eastAsia"/>
        </w:rPr>
        <w:t>；</w:t>
      </w:r>
      <w:r>
        <w:t>s=0</w:t>
      </w:r>
      <w:r>
        <w:rPr>
          <w:rFonts w:hint="eastAsia"/>
        </w:rPr>
        <w:t>；</w:t>
      </w:r>
      <w:r>
        <w:t>n=1</w:t>
      </w:r>
      <w:r>
        <w:rPr>
          <w:rFonts w:hint="eastAsia"/>
        </w:rPr>
        <w:t>；</w:t>
      </w:r>
      <w:proofErr w:type="gramStart"/>
      <w:r>
        <w:t>count=</w:t>
      </w:r>
      <w:proofErr w:type="gramEnd"/>
      <w:r>
        <w:t>1;</w:t>
      </w:r>
    </w:p>
    <w:p w:rsidR="002C5D66" w:rsidRDefault="002144A4">
      <w:r>
        <w:t xml:space="preserve">  </w:t>
      </w:r>
      <w:proofErr w:type="gramStart"/>
      <w:r>
        <w:t>while(</w:t>
      </w:r>
      <w:proofErr w:type="gramEnd"/>
      <w:r>
        <w:t xml:space="preserve">count&lt;=7) </w:t>
      </w:r>
    </w:p>
    <w:p w:rsidR="002C5D66" w:rsidRDefault="002144A4">
      <w:pPr>
        <w:ind w:firstLineChars="200" w:firstLine="420"/>
      </w:pPr>
      <w:r>
        <w:t xml:space="preserve">{  </w:t>
      </w:r>
    </w:p>
    <w:p w:rsidR="002C5D66" w:rsidRDefault="002144A4">
      <w:pPr>
        <w:ind w:firstLineChars="200" w:firstLine="420"/>
      </w:pPr>
      <w:r>
        <w:t>n=n*a; s=</w:t>
      </w:r>
      <w:proofErr w:type="spellStart"/>
      <w:r>
        <w:t>s+n</w:t>
      </w:r>
      <w:proofErr w:type="spellEnd"/>
      <w:r>
        <w:t xml:space="preserve">; ++count; </w:t>
      </w:r>
      <w:r>
        <w:rPr>
          <w:rFonts w:hint="eastAsia"/>
        </w:rPr>
        <w:t xml:space="preserve"> </w:t>
      </w:r>
    </w:p>
    <w:p w:rsidR="002C5D66" w:rsidRDefault="002144A4">
      <w:r>
        <w:t>}</w:t>
      </w:r>
    </w:p>
    <w:p w:rsidR="002C5D66" w:rsidRDefault="002144A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2C5D66" w:rsidRDefault="002144A4">
      <w:r>
        <w:t>}</w:t>
      </w:r>
    </w:p>
    <w:p w:rsidR="002C5D66" w:rsidRDefault="002144A4">
      <w:r>
        <w:rPr>
          <w:rFonts w:hint="eastAsia"/>
        </w:rPr>
        <w:t>答案：</w:t>
      </w:r>
    </w:p>
    <w:p w:rsidR="002C5D66" w:rsidRDefault="002144A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1.</w:t>
      </w:r>
      <w:r>
        <w:t>B</w:t>
      </w:r>
      <w:proofErr w:type="gramEnd"/>
      <w:r>
        <w:t xml:space="preserve"> </w:t>
      </w:r>
      <w:r>
        <w:rPr>
          <w:rFonts w:hint="eastAsia"/>
        </w:rPr>
        <w:t xml:space="preserve"> 2.A</w:t>
      </w:r>
      <w:r>
        <w:t xml:space="preserve"> </w:t>
      </w:r>
      <w:r>
        <w:rPr>
          <w:rFonts w:hint="eastAsia"/>
        </w:rPr>
        <w:t xml:space="preserve"> 3.</w:t>
      </w:r>
      <w:del w:id="1" w:author="lisa" w:date="2018-03-13T20:30:00Z">
        <w:r w:rsidDel="00BA2382">
          <w:delText>B</w:delText>
        </w:r>
        <w:r w:rsidDel="00BA2382">
          <w:rPr>
            <w:rFonts w:hint="eastAsia"/>
          </w:rPr>
          <w:delText xml:space="preserve"> </w:delText>
        </w:r>
        <w:r w:rsidDel="00BA2382">
          <w:delText xml:space="preserve"> </w:delText>
        </w:r>
      </w:del>
      <w:proofErr w:type="gramStart"/>
      <w:ins w:id="2" w:author="lisa" w:date="2018-03-13T20:30:00Z">
        <w:r w:rsidR="00BA2382">
          <w:rPr>
            <w:rFonts w:hint="eastAsia"/>
          </w:rPr>
          <w:t>A</w:t>
        </w:r>
        <w:r w:rsidR="00BA2382">
          <w:rPr>
            <w:rFonts w:hint="eastAsia"/>
          </w:rPr>
          <w:t xml:space="preserve"> </w:t>
        </w:r>
        <w:r w:rsidR="00BA2382">
          <w:t xml:space="preserve"> </w:t>
        </w:r>
      </w:ins>
      <w:r>
        <w:rPr>
          <w:rFonts w:hint="eastAsia"/>
        </w:rPr>
        <w:t>4.A</w:t>
      </w:r>
      <w:proofErr w:type="gramEnd"/>
      <w:r>
        <w:t xml:space="preserve"> </w:t>
      </w:r>
      <w:r>
        <w:rPr>
          <w:rFonts w:hint="eastAsia"/>
        </w:rPr>
        <w:t xml:space="preserve"> 5.C </w:t>
      </w:r>
      <w:r>
        <w:t xml:space="preserve"> </w:t>
      </w:r>
      <w:r>
        <w:rPr>
          <w:rFonts w:hint="eastAsia"/>
        </w:rPr>
        <w:t>6.</w:t>
      </w:r>
      <w:del w:id="3" w:author="lisa" w:date="2018-03-13T20:30:00Z">
        <w:r w:rsidDel="00BA2382">
          <w:rPr>
            <w:rFonts w:hint="eastAsia"/>
          </w:rPr>
          <w:delText>B</w:delText>
        </w:r>
        <w:r w:rsidDel="00BA2382">
          <w:delText xml:space="preserve"> </w:delText>
        </w:r>
        <w:r w:rsidDel="00BA2382">
          <w:rPr>
            <w:rFonts w:hint="eastAsia"/>
          </w:rPr>
          <w:delText xml:space="preserve"> </w:delText>
        </w:r>
      </w:del>
      <w:proofErr w:type="gramStart"/>
      <w:ins w:id="4" w:author="lisa" w:date="2018-03-13T20:30:00Z">
        <w:r w:rsidR="00BA2382">
          <w:rPr>
            <w:rFonts w:hint="eastAsia"/>
          </w:rPr>
          <w:t>A</w:t>
        </w:r>
        <w:r w:rsidR="00BA2382">
          <w:t xml:space="preserve"> </w:t>
        </w:r>
        <w:r w:rsidR="00BA2382">
          <w:rPr>
            <w:rFonts w:hint="eastAsia"/>
          </w:rPr>
          <w:t xml:space="preserve"> </w:t>
        </w:r>
      </w:ins>
      <w:r>
        <w:rPr>
          <w:rFonts w:hint="eastAsia"/>
        </w:rPr>
        <w:t>7</w:t>
      </w:r>
      <w:proofErr w:type="gramEnd"/>
      <w:r>
        <w:rPr>
          <w:rFonts w:hint="eastAsia"/>
        </w:rPr>
        <w:t>.</w:t>
      </w:r>
      <w:del w:id="5" w:author="lisa" w:date="2018-03-13T20:30:00Z">
        <w:r w:rsidDel="00BA2382">
          <w:delText>A</w:delText>
        </w:r>
        <w:r w:rsidDel="00BA2382">
          <w:rPr>
            <w:rFonts w:hint="eastAsia"/>
          </w:rPr>
          <w:delText xml:space="preserve"> </w:delText>
        </w:r>
        <w:r w:rsidDel="00BA2382">
          <w:delText xml:space="preserve"> </w:delText>
        </w:r>
      </w:del>
      <w:ins w:id="6" w:author="lisa" w:date="2018-03-13T20:30:00Z">
        <w:r w:rsidR="00BA2382">
          <w:rPr>
            <w:rFonts w:hint="eastAsia"/>
          </w:rPr>
          <w:t>B</w:t>
        </w:r>
        <w:r w:rsidR="00BA2382">
          <w:rPr>
            <w:rFonts w:hint="eastAsia"/>
          </w:rPr>
          <w:t xml:space="preserve"> </w:t>
        </w:r>
        <w:r w:rsidR="00BA2382">
          <w:t xml:space="preserve"> </w:t>
        </w:r>
      </w:ins>
      <w:r>
        <w:rPr>
          <w:rFonts w:hint="eastAsia"/>
        </w:rPr>
        <w:t>8.D</w:t>
      </w:r>
      <w:r>
        <w:t xml:space="preserve"> </w:t>
      </w:r>
      <w:r>
        <w:rPr>
          <w:rFonts w:hint="eastAsia"/>
        </w:rPr>
        <w:t xml:space="preserve"> 9.D </w:t>
      </w:r>
      <w:r>
        <w:t xml:space="preserve"> </w:t>
      </w:r>
      <w:r>
        <w:rPr>
          <w:rFonts w:hint="eastAsia"/>
        </w:rPr>
        <w:t>10.D</w:t>
      </w:r>
      <w:r>
        <w:t xml:space="preserve"> </w:t>
      </w:r>
      <w:r>
        <w:rPr>
          <w:rFonts w:hint="eastAsia"/>
        </w:rPr>
        <w:t xml:space="preserve"> 11.D</w:t>
      </w:r>
      <w:r>
        <w:t xml:space="preserve"> </w:t>
      </w:r>
      <w:r>
        <w:rPr>
          <w:rFonts w:hint="eastAsia"/>
        </w:rPr>
        <w:t xml:space="preserve"> 12.A </w:t>
      </w:r>
      <w:r>
        <w:t xml:space="preserve"> </w:t>
      </w:r>
      <w:r>
        <w:rPr>
          <w:rFonts w:hint="eastAsia"/>
        </w:rPr>
        <w:t>13.</w:t>
      </w:r>
      <w:r>
        <w:t xml:space="preserve">A </w:t>
      </w:r>
      <w:r>
        <w:rPr>
          <w:rFonts w:hint="eastAsia"/>
        </w:rPr>
        <w:t xml:space="preserve"> 14.C </w:t>
      </w:r>
      <w:r>
        <w:t xml:space="preserve"> </w:t>
      </w:r>
      <w:r>
        <w:rPr>
          <w:rFonts w:hint="eastAsia"/>
        </w:rPr>
        <w:t xml:space="preserve">15.C </w:t>
      </w:r>
      <w:r>
        <w:t xml:space="preserve"> </w:t>
      </w:r>
      <w:r>
        <w:rPr>
          <w:rFonts w:hint="eastAsia"/>
        </w:rPr>
        <w:t xml:space="preserve">16.B </w:t>
      </w:r>
      <w:r>
        <w:t xml:space="preserve"> </w:t>
      </w:r>
      <w:r>
        <w:rPr>
          <w:rFonts w:hint="eastAsia"/>
        </w:rPr>
        <w:t xml:space="preserve">17.C </w:t>
      </w:r>
      <w:r>
        <w:t xml:space="preserve"> </w:t>
      </w:r>
      <w:r>
        <w:rPr>
          <w:rFonts w:hint="eastAsia"/>
        </w:rPr>
        <w:t>18.B</w:t>
      </w:r>
      <w:r>
        <w:t xml:space="preserve"> </w:t>
      </w:r>
      <w:r>
        <w:rPr>
          <w:rFonts w:hint="eastAsia"/>
        </w:rPr>
        <w:t xml:space="preserve"> 19.D </w:t>
      </w:r>
      <w:r>
        <w:t xml:space="preserve"> </w:t>
      </w:r>
      <w:r>
        <w:rPr>
          <w:rFonts w:hint="eastAsia"/>
        </w:rPr>
        <w:t>20.B</w:t>
      </w:r>
      <w:r>
        <w:t xml:space="preserve"> </w:t>
      </w:r>
      <w:r>
        <w:rPr>
          <w:rFonts w:hint="eastAsia"/>
        </w:rPr>
        <w:t xml:space="preserve"> 21.C </w:t>
      </w:r>
      <w:r>
        <w:t xml:space="preserve"> </w:t>
      </w:r>
      <w:r>
        <w:rPr>
          <w:rFonts w:hint="eastAsia"/>
        </w:rPr>
        <w:t>22.</w:t>
      </w:r>
      <w:del w:id="7" w:author="lisa" w:date="2018-03-13T20:30:00Z">
        <w:r w:rsidDel="00BA2382">
          <w:rPr>
            <w:rFonts w:hint="eastAsia"/>
          </w:rPr>
          <w:delText xml:space="preserve">C </w:delText>
        </w:r>
        <w:r w:rsidDel="00BA2382">
          <w:delText xml:space="preserve"> </w:delText>
        </w:r>
      </w:del>
      <w:proofErr w:type="gramStart"/>
      <w:ins w:id="8" w:author="lisa" w:date="2018-03-13T20:30:00Z">
        <w:r w:rsidR="00BA2382">
          <w:rPr>
            <w:rFonts w:hint="eastAsia"/>
          </w:rPr>
          <w:t>B</w:t>
        </w:r>
        <w:r w:rsidR="00BA2382">
          <w:rPr>
            <w:rFonts w:hint="eastAsia"/>
          </w:rPr>
          <w:t xml:space="preserve"> </w:t>
        </w:r>
        <w:r w:rsidR="00BA2382">
          <w:t xml:space="preserve"> </w:t>
        </w:r>
      </w:ins>
      <w:r>
        <w:rPr>
          <w:rFonts w:hint="eastAsia"/>
        </w:rPr>
        <w:t>23.B</w:t>
      </w:r>
      <w:proofErr w:type="gramEnd"/>
      <w:r>
        <w:rPr>
          <w:rFonts w:hint="eastAsia"/>
        </w:rPr>
        <w:t xml:space="preserve"> </w:t>
      </w:r>
      <w:r>
        <w:t xml:space="preserve"> 24.C  25.A  26.D  27.C  28.</w:t>
      </w:r>
      <w:del w:id="9" w:author="lisa" w:date="2018-03-13T20:30:00Z">
        <w:r w:rsidDel="00BA2382">
          <w:delText xml:space="preserve">D  </w:delText>
        </w:r>
      </w:del>
      <w:proofErr w:type="gramStart"/>
      <w:ins w:id="10" w:author="lisa" w:date="2018-03-13T20:30:00Z">
        <w:r w:rsidR="00BA2382">
          <w:rPr>
            <w:rFonts w:hint="eastAsia"/>
          </w:rPr>
          <w:t>C</w:t>
        </w:r>
        <w:r w:rsidR="00BA2382">
          <w:t xml:space="preserve">  </w:t>
        </w:r>
      </w:ins>
      <w:r>
        <w:t>29.C</w:t>
      </w:r>
      <w:proofErr w:type="gramEnd"/>
      <w:r>
        <w:t xml:space="preserve">  30.C  31.D  32.D  33.</w:t>
      </w:r>
      <w:del w:id="11" w:author="lisa" w:date="2018-03-13T20:30:00Z">
        <w:r w:rsidDel="00BA2382">
          <w:delText xml:space="preserve">A  </w:delText>
        </w:r>
      </w:del>
      <w:ins w:id="12" w:author="lisa" w:date="2018-03-13T20:30:00Z">
        <w:r w:rsidR="00BA2382">
          <w:rPr>
            <w:rFonts w:hint="eastAsia"/>
          </w:rPr>
          <w:t>C</w:t>
        </w:r>
        <w:r w:rsidR="00BA2382">
          <w:t xml:space="preserve">  </w:t>
        </w:r>
      </w:ins>
      <w:r>
        <w:t>34.B  35.C  36.A  37.B  38.A  39.B  40.C  41.C  42.D  43.B  44.</w:t>
      </w:r>
      <w:del w:id="13" w:author="lisa" w:date="2018-03-13T20:30:00Z">
        <w:r w:rsidDel="00BA2382">
          <w:delText xml:space="preserve">A </w:delText>
        </w:r>
        <w:r w:rsidDel="00BA2382">
          <w:rPr>
            <w:rFonts w:hint="eastAsia"/>
          </w:rPr>
          <w:delText xml:space="preserve"> </w:delText>
        </w:r>
      </w:del>
      <w:proofErr w:type="gramStart"/>
      <w:ins w:id="14" w:author="lisa" w:date="2018-03-13T20:30:00Z">
        <w:r w:rsidR="00BA2382">
          <w:rPr>
            <w:rFonts w:hint="eastAsia"/>
          </w:rPr>
          <w:t>B</w:t>
        </w:r>
        <w:r w:rsidR="00BA2382">
          <w:t xml:space="preserve"> </w:t>
        </w:r>
        <w:r w:rsidR="00BA2382">
          <w:rPr>
            <w:rFonts w:hint="eastAsia"/>
          </w:rPr>
          <w:t xml:space="preserve"> </w:t>
        </w:r>
      </w:ins>
      <w:r>
        <w:t>45.D</w:t>
      </w:r>
      <w:proofErr w:type="gramEnd"/>
      <w:r>
        <w:t xml:space="preserve">  46.A  47.D  48.</w:t>
      </w:r>
      <w:del w:id="15" w:author="lisa" w:date="2018-03-13T20:30:00Z">
        <w:r w:rsidDel="00BA2382">
          <w:delText xml:space="preserve">D  </w:delText>
        </w:r>
      </w:del>
      <w:proofErr w:type="gramStart"/>
      <w:ins w:id="16" w:author="lisa" w:date="2018-03-13T20:30:00Z">
        <w:r w:rsidR="00BA2382">
          <w:rPr>
            <w:rFonts w:hint="eastAsia"/>
          </w:rPr>
          <w:t>C</w:t>
        </w:r>
        <w:r w:rsidR="00BA2382">
          <w:t xml:space="preserve">  </w:t>
        </w:r>
      </w:ins>
      <w:r>
        <w:t>49</w:t>
      </w:r>
      <w:proofErr w:type="gramEnd"/>
      <w:r>
        <w:t>.</w:t>
      </w:r>
      <w:del w:id="17" w:author="lisa" w:date="2018-03-13T20:30:00Z">
        <w:r w:rsidDel="00BA2382">
          <w:delText xml:space="preserve">A </w:delText>
        </w:r>
      </w:del>
      <w:ins w:id="18" w:author="lisa" w:date="2018-03-13T20:30:00Z">
        <w:r w:rsidR="00BA2382">
          <w:rPr>
            <w:rFonts w:hint="eastAsia"/>
          </w:rPr>
          <w:t>C</w:t>
        </w:r>
        <w:r w:rsidR="00BA2382">
          <w:t xml:space="preserve"> </w:t>
        </w:r>
      </w:ins>
    </w:p>
    <w:p w:rsidR="002C5D66" w:rsidRDefault="002144A4">
      <w:r>
        <w:rPr>
          <w:rFonts w:hint="eastAsia"/>
        </w:rPr>
        <w:t>二</w:t>
      </w:r>
      <w:r>
        <w:rPr>
          <w:rFonts w:hint="eastAsia"/>
        </w:rPr>
        <w:t>.1.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2.X </w:t>
      </w:r>
      <w:r>
        <w:t xml:space="preserve"> </w:t>
      </w:r>
      <w:r>
        <w:rPr>
          <w:rFonts w:hint="eastAsia"/>
        </w:rPr>
        <w:t xml:space="preserve">3.X </w:t>
      </w:r>
      <w:r>
        <w:t xml:space="preserve"> </w:t>
      </w:r>
      <w:r>
        <w:rPr>
          <w:rFonts w:hint="eastAsia"/>
        </w:rPr>
        <w:t>4.</w:t>
      </w:r>
      <w:ins w:id="19" w:author="lisa" w:date="2018-03-13T20:31:00Z">
        <w:r w:rsidR="00BA2382" w:rsidRPr="00BA2382">
          <w:rPr>
            <w:rFonts w:hint="eastAsia"/>
          </w:rPr>
          <w:t xml:space="preserve"> </w:t>
        </w:r>
        <w:r w:rsidR="00BA2382">
          <w:rPr>
            <w:rFonts w:hint="eastAsia"/>
          </w:rPr>
          <w:t>√</w:t>
        </w:r>
      </w:ins>
      <w:del w:id="20" w:author="lisa" w:date="2018-03-13T20:31:00Z">
        <w:r w:rsidDel="00BA2382">
          <w:rPr>
            <w:rFonts w:hint="eastAsia"/>
          </w:rPr>
          <w:delText>X</w:delText>
        </w:r>
      </w:del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5.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6.X </w:t>
      </w:r>
      <w:r>
        <w:t xml:space="preserve"> </w:t>
      </w:r>
      <w:r>
        <w:rPr>
          <w:rFonts w:hint="eastAsia"/>
        </w:rPr>
        <w:t>7.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8.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9.</w:t>
      </w:r>
      <w:r>
        <w:rPr>
          <w:rFonts w:hint="eastAsia"/>
        </w:rPr>
        <w:t>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10.</w:t>
      </w:r>
      <w:proofErr w:type="gramStart"/>
      <w:r>
        <w:rPr>
          <w:rFonts w:hint="eastAsia"/>
        </w:rPr>
        <w:t xml:space="preserve">X </w:t>
      </w:r>
      <w:r>
        <w:t xml:space="preserve"> </w:t>
      </w:r>
      <w:r>
        <w:rPr>
          <w:rFonts w:hint="eastAsia"/>
        </w:rPr>
        <w:t>11.X</w:t>
      </w:r>
      <w:proofErr w:type="gramEnd"/>
    </w:p>
    <w:p w:rsidR="002C5D66" w:rsidRDefault="002144A4">
      <w:r>
        <w:rPr>
          <w:rFonts w:hint="eastAsia"/>
        </w:rPr>
        <w:t>三</w:t>
      </w:r>
      <w:r>
        <w:rPr>
          <w:rFonts w:hint="eastAsia"/>
        </w:rPr>
        <w:t>.</w:t>
      </w:r>
      <w:proofErr w:type="gramStart"/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 xml:space="preserve"> 2.12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3.70 </w:t>
      </w:r>
      <w:r>
        <w:t xml:space="preserve"> </w:t>
      </w:r>
      <w:r>
        <w:rPr>
          <w:rFonts w:hint="eastAsia"/>
        </w:rPr>
        <w:t>4.0</w:t>
      </w:r>
      <w:r>
        <w:t xml:space="preserve"> </w:t>
      </w:r>
      <w:r>
        <w:rPr>
          <w:rFonts w:hint="eastAsia"/>
        </w:rPr>
        <w:t xml:space="preserve"> 5.</w:t>
      </w:r>
      <w:del w:id="21" w:author="lisa" w:date="2018-03-13T20:32:00Z">
        <w:r w:rsidDel="00233A95">
          <w:rPr>
            <w:rFonts w:hint="eastAsia"/>
          </w:rPr>
          <w:delText>(</w:delText>
        </w:r>
      </w:del>
      <w:r>
        <w:rPr>
          <w:rFonts w:hint="eastAsia"/>
        </w:rPr>
        <w:t>x&lt;0</w:t>
      </w:r>
      <w:del w:id="22" w:author="lisa" w:date="2018-03-13T20:32:00Z">
        <w:r w:rsidDel="00233A95">
          <w:rPr>
            <w:rFonts w:hint="eastAsia"/>
          </w:rPr>
          <w:delText>&amp;&amp;</w:delText>
        </w:r>
      </w:del>
      <w:ins w:id="23" w:author="lisa" w:date="2018-03-13T20:32:00Z">
        <w:r w:rsidR="00233A95">
          <w:rPr>
            <w:rFonts w:hint="eastAsia"/>
          </w:rPr>
          <w:t>||</w:t>
        </w:r>
      </w:ins>
      <w:r>
        <w:rPr>
          <w:rFonts w:hint="eastAsia"/>
        </w:rPr>
        <w:t>y&lt;0</w:t>
      </w:r>
      <w:del w:id="24" w:author="lisa" w:date="2018-03-13T20:32:00Z">
        <w:r w:rsidDel="00233A95">
          <w:rPr>
            <w:rFonts w:hint="eastAsia"/>
          </w:rPr>
          <w:delText>&amp;&amp;z&gt;=0)||(x&lt;0&amp;&amp;y&gt;=0&amp;&amp;z&lt;0)||(x&gt;=0&amp;&amp;y&lt;0&amp;&amp;z&lt;0)</w:delText>
        </w:r>
      </w:del>
      <w:r>
        <w:rPr>
          <w:rFonts w:hint="eastAsia"/>
        </w:rPr>
        <w:t xml:space="preserve"> </w:t>
      </w:r>
      <w:proofErr w:type="gramStart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 xml:space="preserve"> 7.f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8.(x&lt;z</w:t>
      </w:r>
      <w:del w:id="25" w:author="lisa" w:date="2018-03-13T20:33:00Z">
        <w:r w:rsidDel="00233A95">
          <w:rPr>
            <w:rFonts w:hint="eastAsia"/>
          </w:rPr>
          <w:delText>&amp;y&gt;=z</w:delText>
        </w:r>
      </w:del>
      <w:r>
        <w:rPr>
          <w:rFonts w:hint="eastAsia"/>
        </w:rPr>
        <w:t>)||(y&lt;z</w:t>
      </w:r>
      <w:del w:id="26" w:author="lisa" w:date="2018-03-13T20:33:00Z">
        <w:r w:rsidDel="00233A95">
          <w:rPr>
            <w:rFonts w:hint="eastAsia"/>
          </w:rPr>
          <w:delText>&amp;&amp;x&gt;=z</w:delText>
        </w:r>
      </w:del>
      <w:r>
        <w:rPr>
          <w:rFonts w:hint="eastAsia"/>
        </w:rPr>
        <w:t>)</w:t>
      </w:r>
      <w:r>
        <w:t>9.0  10.1  11.</w:t>
      </w:r>
      <w:del w:id="27" w:author="lisa" w:date="2018-03-13T20:31:00Z">
        <w:r w:rsidDel="00BA2382">
          <w:delText xml:space="preserve">1  </w:delText>
        </w:r>
      </w:del>
      <w:proofErr w:type="gramStart"/>
      <w:ins w:id="28" w:author="lisa" w:date="2018-03-13T20:31:00Z">
        <w:r w:rsidR="00BA2382">
          <w:rPr>
            <w:rFonts w:hint="eastAsia"/>
          </w:rPr>
          <w:t>3</w:t>
        </w:r>
        <w:r w:rsidR="00BA2382">
          <w:t xml:space="preserve">  </w:t>
        </w:r>
      </w:ins>
      <w:r>
        <w:t>12.0</w:t>
      </w:r>
      <w:proofErr w:type="gramEnd"/>
      <w:r>
        <w:t xml:space="preserve">  13.7  14.</w:t>
      </w:r>
      <w:r w:rsidR="00BA2382">
        <w:rPr>
          <w:rFonts w:hint="eastAsia"/>
        </w:rPr>
        <w:t>x=</w:t>
      </w:r>
      <w:r>
        <w:t>6  15.*1**3* 16.254</w:t>
      </w:r>
      <w:ins w:id="29" w:author="lisa" w:date="2018-03-13T20:33:00Z">
        <w:r w:rsidR="00233A95">
          <w:rPr>
            <w:rFonts w:hint="eastAsia"/>
          </w:rPr>
          <w:t xml:space="preserve">  5</w:t>
        </w:r>
        <w:r w:rsidR="00233A95">
          <w:rPr>
            <w:rFonts w:hint="eastAsia"/>
          </w:rPr>
          <w:t>和</w:t>
        </w:r>
        <w:r w:rsidR="00233A95">
          <w:rPr>
            <w:rFonts w:hint="eastAsia"/>
          </w:rPr>
          <w:t>8</w:t>
        </w:r>
        <w:r w:rsidR="00233A95">
          <w:rPr>
            <w:rFonts w:hint="eastAsia"/>
          </w:rPr>
          <w:t>题目不太严谨</w:t>
        </w:r>
        <w:r w:rsidR="003E3A5E">
          <w:rPr>
            <w:rFonts w:hint="eastAsia"/>
          </w:rPr>
          <w:t>，有歧义</w:t>
        </w:r>
      </w:ins>
    </w:p>
    <w:sectPr w:rsidR="002C5D66" w:rsidSect="002C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4A4" w:rsidRDefault="002144A4" w:rsidP="00BA2382">
      <w:r>
        <w:separator/>
      </w:r>
    </w:p>
  </w:endnote>
  <w:endnote w:type="continuationSeparator" w:id="0">
    <w:p w:rsidR="002144A4" w:rsidRDefault="002144A4" w:rsidP="00BA2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4A4" w:rsidRDefault="002144A4" w:rsidP="00BA2382">
      <w:r>
        <w:separator/>
      </w:r>
    </w:p>
  </w:footnote>
  <w:footnote w:type="continuationSeparator" w:id="0">
    <w:p w:rsidR="002144A4" w:rsidRDefault="002144A4" w:rsidP="00BA2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D66"/>
    <w:rsid w:val="002144A4"/>
    <w:rsid w:val="00233A95"/>
    <w:rsid w:val="002C5D66"/>
    <w:rsid w:val="003E3A5E"/>
    <w:rsid w:val="00BA2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C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2C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土豆泥番茄酱</dc:creator>
  <cp:lastModifiedBy>lisa</cp:lastModifiedBy>
  <cp:revision>19</cp:revision>
  <dcterms:created xsi:type="dcterms:W3CDTF">2017-11-25T06:16:00Z</dcterms:created>
  <dcterms:modified xsi:type="dcterms:W3CDTF">2018-03-13T12:33:00Z</dcterms:modified>
</cp:coreProperties>
</file>