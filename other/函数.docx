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CD2" w:rsidRDefault="00316B34">
      <w:r>
        <w:rPr>
          <w:rFonts w:hint="eastAsia"/>
        </w:rPr>
        <w:t>一．选择题</w:t>
      </w:r>
    </w:p>
    <w:p w:rsidR="00D41CD2" w:rsidRDefault="00316B34">
      <w:r>
        <w:t>1.</w:t>
      </w:r>
      <w:r>
        <w:rPr>
          <w:rFonts w:hint="eastAsia"/>
        </w:rPr>
        <w:t>C</w:t>
      </w:r>
      <w:r>
        <w:rPr>
          <w:rFonts w:hint="eastAsia"/>
        </w:rPr>
        <w:t>语言程序的基本单位是</w:t>
      </w:r>
      <w:r>
        <w:rPr>
          <w:rFonts w:hint="eastAsia"/>
        </w:rPr>
        <w:t>(      ).</w:t>
      </w:r>
    </w:p>
    <w:p w:rsidR="00D41CD2" w:rsidRDefault="00316B34">
      <w:r>
        <w:rPr>
          <w:rFonts w:hint="eastAsia"/>
        </w:rPr>
        <w:t xml:space="preserve">A) </w:t>
      </w:r>
      <w:r>
        <w:rPr>
          <w:rFonts w:hint="eastAsia"/>
        </w:rPr>
        <w:t>程序</w:t>
      </w:r>
      <w:r>
        <w:rPr>
          <w:rFonts w:hint="eastAsia"/>
        </w:rPr>
        <w:t xml:space="preserve">        B) </w:t>
      </w:r>
      <w:r>
        <w:rPr>
          <w:rFonts w:hint="eastAsia"/>
        </w:rPr>
        <w:t>语句</w:t>
      </w:r>
      <w:r>
        <w:rPr>
          <w:rFonts w:hint="eastAsia"/>
        </w:rPr>
        <w:t xml:space="preserve">         C) </w:t>
      </w:r>
      <w:r>
        <w:rPr>
          <w:rFonts w:hint="eastAsia"/>
        </w:rPr>
        <w:t>字符</w:t>
      </w:r>
      <w:r>
        <w:rPr>
          <w:rFonts w:hint="eastAsia"/>
        </w:rPr>
        <w:t xml:space="preserve">         D) </w:t>
      </w:r>
      <w:r>
        <w:rPr>
          <w:rFonts w:hint="eastAsia"/>
        </w:rPr>
        <w:t>函数</w:t>
      </w:r>
    </w:p>
    <w:p w:rsidR="00D41CD2" w:rsidRDefault="00316B34">
      <w:r>
        <w:t>2.</w:t>
      </w:r>
      <w:r>
        <w:rPr>
          <w:rFonts w:hint="eastAsia"/>
        </w:rPr>
        <w:t>以下叙述中正确的是</w:t>
      </w:r>
      <w:r>
        <w:rPr>
          <w:rFonts w:hint="eastAsia"/>
        </w:rPr>
        <w:t>(      ).</w:t>
      </w:r>
    </w:p>
    <w:p w:rsidR="00D41CD2" w:rsidRDefault="00316B34">
      <w:r>
        <w:rPr>
          <w:rFonts w:hint="eastAsia"/>
        </w:rPr>
        <w:t>A)</w:t>
      </w:r>
      <w:r>
        <w:rPr>
          <w:rFonts w:hint="eastAsia"/>
        </w:rPr>
        <w:t>在</w:t>
      </w:r>
      <w:r>
        <w:rPr>
          <w:rFonts w:hint="eastAsia"/>
        </w:rPr>
        <w:t>C</w:t>
      </w:r>
      <w:r>
        <w:rPr>
          <w:rFonts w:hint="eastAsia"/>
        </w:rPr>
        <w:t>语言中总从第一个开始定义的函数开始执行</w:t>
      </w:r>
    </w:p>
    <w:p w:rsidR="00D41CD2" w:rsidRDefault="00316B34">
      <w:r>
        <w:rPr>
          <w:rFonts w:hint="eastAsia"/>
        </w:rPr>
        <w:t>B)</w:t>
      </w:r>
      <w:r>
        <w:rPr>
          <w:rFonts w:hint="eastAsia"/>
        </w:rPr>
        <w:t>在</w:t>
      </w:r>
      <w:r>
        <w:rPr>
          <w:rFonts w:hint="eastAsia"/>
        </w:rPr>
        <w:t>C</w:t>
      </w:r>
      <w:r>
        <w:rPr>
          <w:rFonts w:hint="eastAsia"/>
        </w:rPr>
        <w:t>语言中所有调用别的函数必须在</w:t>
      </w:r>
      <w:r>
        <w:rPr>
          <w:rFonts w:hint="eastAsia"/>
        </w:rPr>
        <w:t>main</w:t>
      </w:r>
      <w:r>
        <w:rPr>
          <w:rFonts w:hint="eastAsia"/>
        </w:rPr>
        <w:t>函数中定义</w:t>
      </w:r>
    </w:p>
    <w:p w:rsidR="00D41CD2" w:rsidRDefault="00316B34">
      <w:r>
        <w:rPr>
          <w:rFonts w:hint="eastAsia"/>
        </w:rPr>
        <w:t>C)C</w:t>
      </w:r>
      <w:r>
        <w:rPr>
          <w:rFonts w:hint="eastAsia"/>
        </w:rPr>
        <w:t>语言总是从</w:t>
      </w:r>
      <w:r>
        <w:rPr>
          <w:rFonts w:hint="eastAsia"/>
        </w:rPr>
        <w:t>main</w:t>
      </w:r>
      <w:r>
        <w:rPr>
          <w:rFonts w:hint="eastAsia"/>
        </w:rPr>
        <w:t>函数开始执行</w:t>
      </w:r>
    </w:p>
    <w:p w:rsidR="00D41CD2" w:rsidRDefault="00316B34">
      <w:r>
        <w:rPr>
          <w:rFonts w:hint="eastAsia"/>
        </w:rPr>
        <w:t>D)</w:t>
      </w:r>
      <w:r>
        <w:rPr>
          <w:rFonts w:hint="eastAsia"/>
        </w:rPr>
        <w:t>在</w:t>
      </w:r>
      <w:r>
        <w:rPr>
          <w:rFonts w:hint="eastAsia"/>
        </w:rPr>
        <w:t>C</w:t>
      </w:r>
      <w:r>
        <w:rPr>
          <w:rFonts w:hint="eastAsia"/>
        </w:rPr>
        <w:t>语言中，</w:t>
      </w:r>
      <w:r>
        <w:rPr>
          <w:rFonts w:hint="eastAsia"/>
        </w:rPr>
        <w:t>main</w:t>
      </w:r>
      <w:r>
        <w:rPr>
          <w:rFonts w:hint="eastAsia"/>
        </w:rPr>
        <w:t>函数必须放在最前面</w:t>
      </w:r>
    </w:p>
    <w:p w:rsidR="00D41CD2" w:rsidRDefault="00316B34">
      <w:r>
        <w:rPr>
          <w:rFonts w:hint="eastAsia"/>
        </w:rPr>
        <w:t>3.</w:t>
      </w:r>
      <w:r>
        <w:rPr>
          <w:rFonts w:hint="eastAsia"/>
        </w:rPr>
        <w:t>在一个源文件中定义的全局变量的作用域为</w:t>
      </w:r>
      <w:r>
        <w:rPr>
          <w:rFonts w:hint="eastAsia"/>
        </w:rPr>
        <w:t>(      )</w:t>
      </w:r>
      <w:r>
        <w:rPr>
          <w:rFonts w:hint="eastAsia"/>
        </w:rPr>
        <w:t>。</w:t>
      </w:r>
    </w:p>
    <w:p w:rsidR="00D41CD2" w:rsidRDefault="00316B34">
      <w:r>
        <w:rPr>
          <w:rFonts w:hint="eastAsia"/>
        </w:rPr>
        <w:t>A</w:t>
      </w:r>
      <w:r>
        <w:rPr>
          <w:rFonts w:hint="eastAsia"/>
        </w:rPr>
        <w:t>）本文件的全部范围。</w:t>
      </w:r>
      <w:r>
        <w:rPr>
          <w:rFonts w:hint="eastAsia"/>
        </w:rPr>
        <w:t xml:space="preserve">                  B</w:t>
      </w:r>
      <w:r>
        <w:rPr>
          <w:rFonts w:hint="eastAsia"/>
        </w:rPr>
        <w:t>）本程序的全部范围。</w:t>
      </w:r>
    </w:p>
    <w:p w:rsidR="00D41CD2" w:rsidRDefault="00316B34">
      <w:r>
        <w:rPr>
          <w:rFonts w:hint="eastAsia"/>
        </w:rPr>
        <w:t>C</w:t>
      </w:r>
      <w:r>
        <w:rPr>
          <w:rFonts w:hint="eastAsia"/>
        </w:rPr>
        <w:t>）本函数的全部范围。</w:t>
      </w:r>
      <w:r>
        <w:rPr>
          <w:rFonts w:hint="eastAsia"/>
        </w:rPr>
        <w:t xml:space="preserve">                  D</w:t>
      </w:r>
      <w:r>
        <w:rPr>
          <w:rFonts w:hint="eastAsia"/>
        </w:rPr>
        <w:t>）从定义该变量的位置开始至本文件结束。</w:t>
      </w:r>
    </w:p>
    <w:p w:rsidR="00D41CD2" w:rsidRDefault="00316B34">
      <w:r>
        <w:t>4.</w:t>
      </w:r>
      <w:r>
        <w:rPr>
          <w:rFonts w:hint="eastAsia"/>
        </w:rPr>
        <w:t xml:space="preserve"> C</w:t>
      </w:r>
      <w:r>
        <w:rPr>
          <w:rFonts w:hint="eastAsia"/>
        </w:rPr>
        <w:t>语言中的函数</w:t>
      </w:r>
      <w:r>
        <w:rPr>
          <w:rFonts w:hint="eastAsia"/>
        </w:rPr>
        <w:t>(    ).</w:t>
      </w:r>
    </w:p>
    <w:p w:rsidR="00D41CD2" w:rsidRDefault="00316B34">
      <w:r>
        <w:rPr>
          <w:rFonts w:hint="eastAsia"/>
        </w:rPr>
        <w:t>A</w:t>
      </w:r>
      <w:r>
        <w:rPr>
          <w:rFonts w:hint="eastAsia"/>
        </w:rPr>
        <w:t>）可以嵌套定义。</w:t>
      </w:r>
    </w:p>
    <w:p w:rsidR="00D41CD2" w:rsidRDefault="00316B34">
      <w:r>
        <w:rPr>
          <w:rFonts w:hint="eastAsia"/>
        </w:rPr>
        <w:t>B</w:t>
      </w:r>
      <w:r>
        <w:rPr>
          <w:rFonts w:hint="eastAsia"/>
        </w:rPr>
        <w:t>）不可以嵌套调用。</w:t>
      </w:r>
    </w:p>
    <w:p w:rsidR="00D41CD2" w:rsidRDefault="00316B34">
      <w:r>
        <w:rPr>
          <w:rFonts w:hint="eastAsia"/>
        </w:rPr>
        <w:t>C</w:t>
      </w:r>
      <w:r>
        <w:rPr>
          <w:rFonts w:hint="eastAsia"/>
        </w:rPr>
        <w:t>）可以嵌套调用，但不能递归调用。</w:t>
      </w:r>
    </w:p>
    <w:p w:rsidR="00D41CD2" w:rsidRDefault="00316B34">
      <w:r>
        <w:rPr>
          <w:rFonts w:hint="eastAsia"/>
        </w:rPr>
        <w:t>D</w:t>
      </w:r>
      <w:r>
        <w:rPr>
          <w:rFonts w:hint="eastAsia"/>
        </w:rPr>
        <w:t>）嵌套调用和递归调用均可。</w:t>
      </w:r>
    </w:p>
    <w:p w:rsidR="00D41CD2" w:rsidRDefault="00316B34">
      <w:r>
        <w:t>5.</w:t>
      </w:r>
      <w:r>
        <w:rPr>
          <w:rFonts w:hint="eastAsia"/>
        </w:rPr>
        <w:t xml:space="preserve"> C</w:t>
      </w:r>
      <w:r>
        <w:rPr>
          <w:rFonts w:hint="eastAsia"/>
        </w:rPr>
        <w:t>语言中</w:t>
      </w:r>
      <w:r>
        <w:rPr>
          <w:rFonts w:hint="eastAsia"/>
        </w:rPr>
        <w:t>(    )</w:t>
      </w:r>
      <w:r>
        <w:rPr>
          <w:rFonts w:hint="eastAsia"/>
        </w:rPr>
        <w:t>函数的递归调用</w:t>
      </w:r>
      <w:r>
        <w:rPr>
          <w:rFonts w:hint="eastAsia"/>
        </w:rPr>
        <w:t>.</w:t>
      </w:r>
    </w:p>
    <w:p w:rsidR="00D41CD2" w:rsidRDefault="00316B34">
      <w:r>
        <w:rPr>
          <w:rFonts w:hint="eastAsia"/>
        </w:rPr>
        <w:t xml:space="preserve">A) </w:t>
      </w:r>
      <w:r>
        <w:rPr>
          <w:rFonts w:hint="eastAsia"/>
        </w:rPr>
        <w:t>允许</w:t>
      </w:r>
      <w:r>
        <w:rPr>
          <w:rFonts w:hint="eastAsia"/>
        </w:rPr>
        <w:t xml:space="preserve">        B) </w:t>
      </w:r>
      <w:r>
        <w:rPr>
          <w:rFonts w:hint="eastAsia"/>
        </w:rPr>
        <w:t>不允许</w:t>
      </w:r>
      <w:r>
        <w:rPr>
          <w:rFonts w:hint="eastAsia"/>
        </w:rPr>
        <w:t xml:space="preserve">        </w:t>
      </w:r>
    </w:p>
    <w:p w:rsidR="00D41CD2" w:rsidRDefault="00316B34">
      <w:r>
        <w:t>6.</w:t>
      </w:r>
      <w:r>
        <w:rPr>
          <w:rFonts w:hint="eastAsia"/>
        </w:rPr>
        <w:t>C</w:t>
      </w:r>
      <w:r>
        <w:rPr>
          <w:rFonts w:hint="eastAsia"/>
        </w:rPr>
        <w:t>语言中全局变量的作用范围是</w:t>
      </w:r>
      <w:r>
        <w:rPr>
          <w:rFonts w:hint="eastAsia"/>
        </w:rPr>
        <w:t>(      ).</w:t>
      </w:r>
    </w:p>
    <w:p w:rsidR="00D41CD2" w:rsidRDefault="00316B34">
      <w:r>
        <w:rPr>
          <w:rFonts w:hint="eastAsia"/>
        </w:rPr>
        <w:t xml:space="preserve">A) </w:t>
      </w:r>
      <w:r>
        <w:rPr>
          <w:rFonts w:hint="eastAsia"/>
        </w:rPr>
        <w:t>其所在的函数内</w:t>
      </w:r>
      <w:r>
        <w:rPr>
          <w:rFonts w:hint="eastAsia"/>
        </w:rPr>
        <w:t xml:space="preserve">     B) </w:t>
      </w:r>
      <w:r>
        <w:rPr>
          <w:rFonts w:hint="eastAsia"/>
        </w:rPr>
        <w:t>整个程序文件</w:t>
      </w:r>
    </w:p>
    <w:p w:rsidR="00D41CD2" w:rsidRDefault="00316B34">
      <w:r>
        <w:rPr>
          <w:rFonts w:hint="eastAsia"/>
        </w:rPr>
        <w:t>7.</w:t>
      </w:r>
      <w:r>
        <w:rPr>
          <w:rFonts w:hint="eastAsia"/>
        </w:rPr>
        <w:t>如果在一个函数中的复合语句中定义了一个变量，则该变量的作用范围为</w:t>
      </w:r>
      <w:r>
        <w:rPr>
          <w:rFonts w:hint="eastAsia"/>
        </w:rPr>
        <w:t>(      ).</w:t>
      </w:r>
    </w:p>
    <w:p w:rsidR="00D41CD2" w:rsidRDefault="00316B34">
      <w:r>
        <w:rPr>
          <w:rFonts w:hint="eastAsia"/>
        </w:rPr>
        <w:t>A)</w:t>
      </w:r>
      <w:r>
        <w:rPr>
          <w:rFonts w:hint="eastAsia"/>
        </w:rPr>
        <w:t>在该函数中有效</w:t>
      </w:r>
      <w:r>
        <w:rPr>
          <w:rFonts w:hint="eastAsia"/>
        </w:rPr>
        <w:tab/>
      </w:r>
    </w:p>
    <w:p w:rsidR="00D41CD2" w:rsidRDefault="00316B34">
      <w:r>
        <w:rPr>
          <w:rFonts w:hint="eastAsia"/>
        </w:rPr>
        <w:t>B</w:t>
      </w:r>
      <w:r>
        <w:rPr>
          <w:rFonts w:hint="eastAsia"/>
        </w:rPr>
        <w:t>）在该复合语句中有效</w:t>
      </w:r>
    </w:p>
    <w:p w:rsidR="00D41CD2" w:rsidRDefault="00316B34">
      <w:r>
        <w:t>8.</w:t>
      </w:r>
      <w:r>
        <w:rPr>
          <w:rFonts w:hint="eastAsia"/>
        </w:rPr>
        <w:t>定义为</w:t>
      </w:r>
      <w:r>
        <w:rPr>
          <w:rFonts w:hint="eastAsia"/>
        </w:rPr>
        <w:t>void</w:t>
      </w:r>
      <w:r>
        <w:rPr>
          <w:rFonts w:hint="eastAsia"/>
        </w:rPr>
        <w:t>类型的函数，其含义是</w:t>
      </w:r>
      <w:r>
        <w:rPr>
          <w:rFonts w:hint="eastAsia"/>
        </w:rPr>
        <w:t>(     ).</w:t>
      </w:r>
    </w:p>
    <w:p w:rsidR="00D41CD2" w:rsidRDefault="00316B34">
      <w:r>
        <w:rPr>
          <w:rFonts w:hint="eastAsia"/>
        </w:rPr>
        <w:t>A</w:t>
      </w:r>
      <w:r>
        <w:rPr>
          <w:rFonts w:hint="eastAsia"/>
        </w:rPr>
        <w:t>）调用函数后，被调用的函数没有返回值</w:t>
      </w:r>
    </w:p>
    <w:p w:rsidR="00D41CD2" w:rsidRDefault="00316B34">
      <w:r>
        <w:rPr>
          <w:rFonts w:hint="eastAsia"/>
        </w:rPr>
        <w:t>B</w:t>
      </w:r>
      <w:r>
        <w:rPr>
          <w:rFonts w:hint="eastAsia"/>
        </w:rPr>
        <w:t>）调用函数后，被调用的函数不返回</w:t>
      </w:r>
    </w:p>
    <w:p w:rsidR="00D41CD2" w:rsidRDefault="00316B34">
      <w:r>
        <w:rPr>
          <w:rFonts w:hint="eastAsia"/>
        </w:rPr>
        <w:t>C</w:t>
      </w:r>
      <w:r>
        <w:rPr>
          <w:rFonts w:hint="eastAsia"/>
        </w:rPr>
        <w:t>）调用函数后，被调用的函数的返回值为任意的类型</w:t>
      </w:r>
    </w:p>
    <w:p w:rsidR="00D41CD2" w:rsidRDefault="00316B34">
      <w:r>
        <w:rPr>
          <w:rFonts w:hint="eastAsia"/>
        </w:rPr>
        <w:t>D</w:t>
      </w:r>
      <w:r>
        <w:rPr>
          <w:rFonts w:hint="eastAsia"/>
        </w:rPr>
        <w:t>）以上三种说法都是错误的</w:t>
      </w:r>
    </w:p>
    <w:p w:rsidR="00D41CD2" w:rsidRDefault="00316B34">
      <w:r>
        <w:t>9.</w:t>
      </w:r>
      <w:r>
        <w:rPr>
          <w:rFonts w:hint="eastAsia"/>
        </w:rPr>
        <w:t>在</w:t>
      </w:r>
      <w:r>
        <w:rPr>
          <w:rFonts w:hint="eastAsia"/>
        </w:rPr>
        <w:t>C</w:t>
      </w:r>
      <w:r>
        <w:rPr>
          <w:rFonts w:hint="eastAsia"/>
        </w:rPr>
        <w:t>语言的函数中，</w:t>
      </w:r>
      <w:r>
        <w:rPr>
          <w:rFonts w:hint="eastAsia"/>
        </w:rPr>
        <w:t>(  )</w:t>
      </w:r>
      <w:r>
        <w:rPr>
          <w:rFonts w:hint="eastAsia"/>
        </w:rPr>
        <w:t>。</w:t>
      </w:r>
    </w:p>
    <w:p w:rsidR="00D41CD2" w:rsidRDefault="00316B34">
      <w:r>
        <w:rPr>
          <w:rFonts w:hint="eastAsia"/>
        </w:rPr>
        <w:t>A</w:t>
      </w:r>
      <w:r>
        <w:rPr>
          <w:rFonts w:hint="eastAsia"/>
        </w:rPr>
        <w:t>）必须有形参</w:t>
      </w:r>
      <w:r>
        <w:rPr>
          <w:rFonts w:hint="eastAsia"/>
        </w:rPr>
        <w:t xml:space="preserve">                          B</w:t>
      </w:r>
      <w:r>
        <w:rPr>
          <w:rFonts w:hint="eastAsia"/>
        </w:rPr>
        <w:t>）形参必须是变量名</w:t>
      </w:r>
    </w:p>
    <w:p w:rsidR="00D41CD2" w:rsidRDefault="00316B34">
      <w:r>
        <w:rPr>
          <w:rFonts w:hint="eastAsia"/>
        </w:rPr>
        <w:t>C</w:t>
      </w:r>
      <w:r>
        <w:rPr>
          <w:rFonts w:hint="eastAsia"/>
        </w:rPr>
        <w:t>）可以有也可以没有形参</w:t>
      </w:r>
      <w:r>
        <w:rPr>
          <w:rFonts w:hint="eastAsia"/>
        </w:rPr>
        <w:t xml:space="preserve">                D</w:t>
      </w:r>
      <w:r>
        <w:rPr>
          <w:rFonts w:hint="eastAsia"/>
        </w:rPr>
        <w:t>）数组名不能作形参</w:t>
      </w:r>
    </w:p>
    <w:p w:rsidR="00D41CD2" w:rsidRDefault="00316B34">
      <w:r>
        <w:t>10.</w:t>
      </w:r>
      <w:r>
        <w:rPr>
          <w:rFonts w:hint="eastAsia"/>
        </w:rPr>
        <w:t>函数调用语句</w:t>
      </w:r>
      <w:r>
        <w:rPr>
          <w:rFonts w:hint="eastAsia"/>
        </w:rPr>
        <w:t>f((x,y),(a,b,c),(1,2,3,4));</w:t>
      </w:r>
      <w:r>
        <w:rPr>
          <w:rFonts w:hint="eastAsia"/>
        </w:rPr>
        <w:t>中，所含的实参个数是</w:t>
      </w:r>
      <w:r>
        <w:rPr>
          <w:rFonts w:hint="eastAsia"/>
        </w:rPr>
        <w:t>(    ).</w:t>
      </w:r>
    </w:p>
    <w:p w:rsidR="00D41CD2" w:rsidRDefault="00316B34">
      <w:r>
        <w:t>A) 1</w:t>
      </w:r>
      <w:r>
        <w:tab/>
      </w:r>
      <w:r>
        <w:tab/>
      </w:r>
      <w:r>
        <w:tab/>
        <w:t>B) 2</w:t>
      </w:r>
      <w:r>
        <w:tab/>
      </w:r>
      <w:r>
        <w:tab/>
      </w:r>
      <w:r>
        <w:tab/>
        <w:t>C) 3</w:t>
      </w:r>
      <w:r>
        <w:tab/>
      </w:r>
      <w:r>
        <w:tab/>
      </w:r>
      <w:r>
        <w:tab/>
        <w:t>D) 4</w:t>
      </w:r>
    </w:p>
    <w:p w:rsidR="00D41CD2" w:rsidRDefault="00316B34">
      <w:r>
        <w:t>11.</w:t>
      </w:r>
      <w:r>
        <w:rPr>
          <w:rFonts w:hint="eastAsia"/>
        </w:rPr>
        <w:t>如果函数的首部省略了函数返回值的类型名，则函数被默认为</w:t>
      </w:r>
      <w:r>
        <w:rPr>
          <w:rFonts w:hint="eastAsia"/>
        </w:rPr>
        <w:t>(   )</w:t>
      </w:r>
      <w:r>
        <w:rPr>
          <w:rFonts w:hint="eastAsia"/>
        </w:rPr>
        <w:t>。</w:t>
      </w:r>
    </w:p>
    <w:p w:rsidR="00D41CD2" w:rsidRDefault="00316B34">
      <w:r>
        <w:rPr>
          <w:rFonts w:hint="eastAsia"/>
        </w:rPr>
        <w:t>A)void</w:t>
      </w:r>
      <w:r>
        <w:rPr>
          <w:rFonts w:hint="eastAsia"/>
        </w:rPr>
        <w:t>类型</w:t>
      </w:r>
      <w:r>
        <w:rPr>
          <w:rFonts w:hint="eastAsia"/>
        </w:rPr>
        <w:t xml:space="preserve">  B)</w:t>
      </w:r>
      <w:r>
        <w:rPr>
          <w:rFonts w:hint="eastAsia"/>
        </w:rPr>
        <w:t>空类型</w:t>
      </w:r>
    </w:p>
    <w:p w:rsidR="00D41CD2" w:rsidRDefault="00316B34">
      <w:r>
        <w:rPr>
          <w:rFonts w:hint="eastAsia"/>
        </w:rPr>
        <w:t>C)int</w:t>
      </w:r>
      <w:r>
        <w:rPr>
          <w:rFonts w:hint="eastAsia"/>
        </w:rPr>
        <w:t>类型</w:t>
      </w:r>
      <w:r>
        <w:rPr>
          <w:rFonts w:hint="eastAsia"/>
        </w:rPr>
        <w:t xml:space="preserve">   D)char</w:t>
      </w:r>
      <w:r>
        <w:rPr>
          <w:rFonts w:hint="eastAsia"/>
        </w:rPr>
        <w:t>类型</w:t>
      </w:r>
    </w:p>
    <w:p w:rsidR="00D41CD2" w:rsidRDefault="00316B34">
      <w:r>
        <w:t>12.</w:t>
      </w:r>
      <w:r>
        <w:rPr>
          <w:rFonts w:hint="eastAsia"/>
        </w:rPr>
        <w:t>下列说法中正确的是</w:t>
      </w:r>
      <w:r>
        <w:rPr>
          <w:rFonts w:hint="eastAsia"/>
        </w:rPr>
        <w:t>(     ).</w:t>
      </w:r>
    </w:p>
    <w:p w:rsidR="00D41CD2" w:rsidRDefault="00316B34">
      <w:r>
        <w:rPr>
          <w:rFonts w:hint="eastAsia"/>
        </w:rPr>
        <w:t>A</w:t>
      </w:r>
      <w:r>
        <w:rPr>
          <w:rFonts w:hint="eastAsia"/>
        </w:rPr>
        <w:t>）调用函数时，实参变量与形参变量可以共用内存单元</w:t>
      </w:r>
    </w:p>
    <w:p w:rsidR="00D41CD2" w:rsidRDefault="00316B34">
      <w:r>
        <w:rPr>
          <w:rFonts w:hint="eastAsia"/>
        </w:rPr>
        <w:t>B</w:t>
      </w:r>
      <w:r>
        <w:rPr>
          <w:rFonts w:hint="eastAsia"/>
        </w:rPr>
        <w:t>）调用函数时，实参的个数、类型和顺序与形参可以不一致</w:t>
      </w:r>
    </w:p>
    <w:p w:rsidR="00D41CD2" w:rsidRDefault="00316B34">
      <w:r>
        <w:rPr>
          <w:rFonts w:hint="eastAsia"/>
        </w:rPr>
        <w:t>C</w:t>
      </w:r>
      <w:r>
        <w:rPr>
          <w:rFonts w:hint="eastAsia"/>
        </w:rPr>
        <w:t>）调用函数时，形参可以是表达式</w:t>
      </w:r>
    </w:p>
    <w:p w:rsidR="00D41CD2" w:rsidRDefault="00316B34">
      <w:r>
        <w:rPr>
          <w:rFonts w:hint="eastAsia"/>
        </w:rPr>
        <w:t>D</w:t>
      </w:r>
      <w:r>
        <w:rPr>
          <w:rFonts w:hint="eastAsia"/>
        </w:rPr>
        <w:t>）调用函数时，将为形参分配内存单元</w:t>
      </w:r>
    </w:p>
    <w:p w:rsidR="00D41CD2" w:rsidRDefault="00316B34">
      <w:r>
        <w:t>13.</w:t>
      </w:r>
      <w:r>
        <w:rPr>
          <w:rFonts w:hint="eastAsia"/>
        </w:rPr>
        <w:t>以下函数调用语句：</w:t>
      </w:r>
    </w:p>
    <w:p w:rsidR="00D41CD2" w:rsidRDefault="00316B34">
      <w:r>
        <w:rPr>
          <w:rFonts w:hint="eastAsia"/>
        </w:rPr>
        <w:t>fun(x+y,x-y);</w:t>
      </w:r>
      <w:r>
        <w:rPr>
          <w:rFonts w:hint="eastAsia"/>
        </w:rPr>
        <w:t>中实际参数的个数是</w:t>
      </w:r>
      <w:r>
        <w:rPr>
          <w:rFonts w:hint="eastAsia"/>
        </w:rPr>
        <w:t>(     ).</w:t>
      </w:r>
    </w:p>
    <w:p w:rsidR="00D41CD2" w:rsidRDefault="00316B34">
      <w:r>
        <w:t>A) 1</w:t>
      </w:r>
      <w:r>
        <w:tab/>
      </w:r>
      <w:r>
        <w:tab/>
      </w:r>
      <w:r>
        <w:tab/>
        <w:t>B) 2</w:t>
      </w:r>
      <w:r>
        <w:tab/>
      </w:r>
      <w:r>
        <w:tab/>
        <w:t>C) 4</w:t>
      </w:r>
      <w:r>
        <w:tab/>
      </w:r>
      <w:r>
        <w:tab/>
        <w:t>D)5</w:t>
      </w:r>
    </w:p>
    <w:p w:rsidR="00D41CD2" w:rsidRDefault="00316B34">
      <w:r>
        <w:lastRenderedPageBreak/>
        <w:t>14.</w:t>
      </w:r>
      <w:r>
        <w:rPr>
          <w:rFonts w:hint="eastAsia"/>
        </w:rPr>
        <w:t xml:space="preserve"> C</w:t>
      </w:r>
      <w:r>
        <w:rPr>
          <w:rFonts w:hint="eastAsia"/>
        </w:rPr>
        <w:t>语言可执行程序开始执行点为</w:t>
      </w:r>
      <w:r>
        <w:rPr>
          <w:rFonts w:hint="eastAsia"/>
        </w:rPr>
        <w:t>(      ).</w:t>
      </w:r>
    </w:p>
    <w:p w:rsidR="00D41CD2" w:rsidRDefault="00316B34">
      <w:r>
        <w:rPr>
          <w:rFonts w:hint="eastAsia"/>
        </w:rPr>
        <w:t>A)</w:t>
      </w:r>
      <w:r>
        <w:rPr>
          <w:rFonts w:hint="eastAsia"/>
        </w:rPr>
        <w:t>程序中第一条可执行语句</w:t>
      </w:r>
      <w:r>
        <w:rPr>
          <w:rFonts w:hint="eastAsia"/>
        </w:rPr>
        <w:tab/>
        <w:t xml:space="preserve">B) </w:t>
      </w:r>
      <w:r>
        <w:rPr>
          <w:rFonts w:hint="eastAsia"/>
        </w:rPr>
        <w:t>程序中第一个函数</w:t>
      </w:r>
    </w:p>
    <w:p w:rsidR="00D41CD2" w:rsidRDefault="00316B34">
      <w:r>
        <w:rPr>
          <w:rFonts w:hint="eastAsia"/>
        </w:rPr>
        <w:t>C)</w:t>
      </w:r>
      <w:r>
        <w:rPr>
          <w:rFonts w:hint="eastAsia"/>
        </w:rPr>
        <w:t>程序中的</w:t>
      </w:r>
      <w:r>
        <w:rPr>
          <w:rFonts w:hint="eastAsia"/>
        </w:rPr>
        <w:t>main</w:t>
      </w:r>
      <w:r>
        <w:rPr>
          <w:rFonts w:hint="eastAsia"/>
        </w:rPr>
        <w:t>函数</w:t>
      </w:r>
      <w:r>
        <w:rPr>
          <w:rFonts w:hint="eastAsia"/>
        </w:rPr>
        <w:tab/>
      </w:r>
      <w:r>
        <w:rPr>
          <w:rFonts w:hint="eastAsia"/>
        </w:rPr>
        <w:tab/>
        <w:t xml:space="preserve">D) </w:t>
      </w:r>
      <w:r>
        <w:rPr>
          <w:rFonts w:hint="eastAsia"/>
        </w:rPr>
        <w:t>包含文件中的第一个函数</w:t>
      </w:r>
    </w:p>
    <w:p w:rsidR="00D41CD2" w:rsidRDefault="00316B34">
      <w:r>
        <w:t>15.</w:t>
      </w:r>
      <w:r>
        <w:rPr>
          <w:rFonts w:hint="eastAsia"/>
        </w:rPr>
        <w:t>若调用一个函数，且此函数中无</w:t>
      </w:r>
      <w:r>
        <w:rPr>
          <w:rFonts w:hint="eastAsia"/>
        </w:rPr>
        <w:t>return</w:t>
      </w:r>
      <w:r>
        <w:rPr>
          <w:rFonts w:hint="eastAsia"/>
        </w:rPr>
        <w:t>语句，则正确的说法是</w:t>
      </w:r>
      <w:r>
        <w:rPr>
          <w:rFonts w:hint="eastAsia"/>
        </w:rPr>
        <w:t>(   ).</w:t>
      </w:r>
    </w:p>
    <w:p w:rsidR="00D41CD2" w:rsidRDefault="00316B34">
      <w:r>
        <w:rPr>
          <w:rFonts w:hint="eastAsia"/>
        </w:rPr>
        <w:t xml:space="preserve">A) </w:t>
      </w:r>
      <w:r>
        <w:rPr>
          <w:rFonts w:hint="eastAsia"/>
        </w:rPr>
        <w:t>没有返回值；</w:t>
      </w:r>
      <w:r>
        <w:rPr>
          <w:rFonts w:hint="eastAsia"/>
        </w:rPr>
        <w:tab/>
      </w:r>
      <w:r>
        <w:rPr>
          <w:rFonts w:hint="eastAsia"/>
        </w:rPr>
        <w:tab/>
      </w:r>
    </w:p>
    <w:p w:rsidR="00D41CD2" w:rsidRDefault="00316B34">
      <w:r>
        <w:rPr>
          <w:rFonts w:hint="eastAsia"/>
        </w:rPr>
        <w:t xml:space="preserve">B) </w:t>
      </w:r>
      <w:r>
        <w:rPr>
          <w:rFonts w:hint="eastAsia"/>
        </w:rPr>
        <w:t>返回若干个系统默认值；</w:t>
      </w:r>
    </w:p>
    <w:p w:rsidR="00D41CD2" w:rsidRDefault="00316B34">
      <w:r>
        <w:rPr>
          <w:rFonts w:hint="eastAsia"/>
        </w:rPr>
        <w:t xml:space="preserve">C) </w:t>
      </w:r>
      <w:r>
        <w:rPr>
          <w:rFonts w:hint="eastAsia"/>
        </w:rPr>
        <w:t>能返回一个用户所希望的函数值；</w:t>
      </w:r>
    </w:p>
    <w:p w:rsidR="00D41CD2" w:rsidRDefault="00316B34">
      <w:r>
        <w:rPr>
          <w:rFonts w:hint="eastAsia"/>
        </w:rPr>
        <w:t xml:space="preserve">D) </w:t>
      </w:r>
      <w:r>
        <w:rPr>
          <w:rFonts w:hint="eastAsia"/>
        </w:rPr>
        <w:t>返回一个不确定的值</w:t>
      </w:r>
    </w:p>
    <w:p w:rsidR="00D41CD2" w:rsidRDefault="00316B34">
      <w:r>
        <w:rPr>
          <w:rFonts w:hint="eastAsia"/>
        </w:rPr>
        <w:t>16.</w:t>
      </w:r>
      <w:r>
        <w:rPr>
          <w:rFonts w:hint="eastAsia"/>
        </w:rPr>
        <w:t>以下说法中正确的是</w:t>
      </w:r>
      <w:r>
        <w:rPr>
          <w:rFonts w:hint="eastAsia"/>
        </w:rPr>
        <w:t>(    ).</w:t>
      </w:r>
    </w:p>
    <w:p w:rsidR="00D41CD2" w:rsidRDefault="00316B34">
      <w:r>
        <w:rPr>
          <w:rFonts w:hint="eastAsia"/>
        </w:rPr>
        <w:t>A</w:t>
      </w:r>
      <w:r>
        <w:rPr>
          <w:rFonts w:hint="eastAsia"/>
        </w:rPr>
        <w:t>）主函数中定义的变量是全局变量，其作用范围仅限于函数内部</w:t>
      </w:r>
    </w:p>
    <w:p w:rsidR="00D41CD2" w:rsidRDefault="00316B34">
      <w:r>
        <w:rPr>
          <w:rFonts w:hint="eastAsia"/>
        </w:rPr>
        <w:t>B</w:t>
      </w:r>
      <w:r>
        <w:rPr>
          <w:rFonts w:hint="eastAsia"/>
        </w:rPr>
        <w:t>）主函数中定义的变量是全局变量，其作用范围从定义之处到文件结束。</w:t>
      </w:r>
    </w:p>
    <w:p w:rsidR="00D41CD2" w:rsidRDefault="00316B34">
      <w:r>
        <w:rPr>
          <w:rFonts w:hint="eastAsia"/>
        </w:rPr>
        <w:t>C</w:t>
      </w:r>
      <w:r>
        <w:rPr>
          <w:rFonts w:hint="eastAsia"/>
        </w:rPr>
        <w:t>）主函数中定义的变量是局部变量，其作用范围仅限于函数内部</w:t>
      </w:r>
    </w:p>
    <w:p w:rsidR="00D41CD2" w:rsidRDefault="00316B34">
      <w:r>
        <w:rPr>
          <w:rFonts w:hint="eastAsia"/>
        </w:rPr>
        <w:t>D</w:t>
      </w:r>
      <w:r>
        <w:rPr>
          <w:rFonts w:hint="eastAsia"/>
        </w:rPr>
        <w:t>）主函数中定义的变量是局部变量，其作用范围从定义之处到文件结束。</w:t>
      </w:r>
    </w:p>
    <w:p w:rsidR="00D41CD2" w:rsidRDefault="00316B34">
      <w:r>
        <w:t>17.</w:t>
      </w:r>
      <w:r>
        <w:rPr>
          <w:rFonts w:hint="eastAsia"/>
        </w:rPr>
        <w:t>C</w:t>
      </w:r>
      <w:r>
        <w:rPr>
          <w:rFonts w:hint="eastAsia"/>
        </w:rPr>
        <w:t>语言程序由函数组成，以下说法正确的是</w:t>
      </w:r>
      <w:r>
        <w:rPr>
          <w:rFonts w:hint="eastAsia"/>
        </w:rPr>
        <w:t>(     ).</w:t>
      </w:r>
    </w:p>
    <w:p w:rsidR="00D41CD2" w:rsidRDefault="00316B34">
      <w:r>
        <w:rPr>
          <w:rFonts w:hint="eastAsia"/>
        </w:rPr>
        <w:t>A</w:t>
      </w:r>
      <w:r>
        <w:rPr>
          <w:rFonts w:hint="eastAsia"/>
        </w:rPr>
        <w:t>）主函数可以在其它函数之前，函数内不可以嵌套定义函数</w:t>
      </w:r>
    </w:p>
    <w:p w:rsidR="00D41CD2" w:rsidRDefault="00316B34">
      <w:r>
        <w:rPr>
          <w:rFonts w:hint="eastAsia"/>
        </w:rPr>
        <w:t>B</w:t>
      </w:r>
      <w:r>
        <w:rPr>
          <w:rFonts w:hint="eastAsia"/>
        </w:rPr>
        <w:t>）主函数可以在其它函数之前，函数内可以嵌套定义函数</w:t>
      </w:r>
    </w:p>
    <w:p w:rsidR="00D41CD2" w:rsidRDefault="00316B34">
      <w:r>
        <w:rPr>
          <w:rFonts w:hint="eastAsia"/>
        </w:rPr>
        <w:t>C</w:t>
      </w:r>
      <w:r>
        <w:rPr>
          <w:rFonts w:hint="eastAsia"/>
        </w:rPr>
        <w:t>）主函数必须在其它函数之前，函数内不可以嵌套定义函数</w:t>
      </w:r>
    </w:p>
    <w:p w:rsidR="00D41CD2" w:rsidRDefault="00316B34">
      <w:r>
        <w:rPr>
          <w:rFonts w:hint="eastAsia"/>
        </w:rPr>
        <w:t>D</w:t>
      </w:r>
      <w:r>
        <w:rPr>
          <w:rFonts w:hint="eastAsia"/>
        </w:rPr>
        <w:t>）主函数必须在其它函数之前，函数内可以嵌套定义函数</w:t>
      </w:r>
    </w:p>
    <w:p w:rsidR="00D41CD2" w:rsidRDefault="00316B34">
      <w:r>
        <w:t>18.</w:t>
      </w:r>
      <w:r>
        <w:rPr>
          <w:rFonts w:hint="eastAsia"/>
        </w:rPr>
        <w:t>以下说法中不正确的是</w:t>
      </w:r>
      <w:r>
        <w:rPr>
          <w:rFonts w:hint="eastAsia"/>
        </w:rPr>
        <w:t xml:space="preserve"> (</w:t>
      </w:r>
      <w:r>
        <w:t xml:space="preserve">   </w:t>
      </w:r>
      <w:r>
        <w:rPr>
          <w:rFonts w:hint="eastAsia"/>
        </w:rPr>
        <w:t>).</w:t>
      </w:r>
    </w:p>
    <w:p w:rsidR="00D41CD2" w:rsidRDefault="00316B34">
      <w:r>
        <w:rPr>
          <w:rFonts w:hint="eastAsia"/>
        </w:rPr>
        <w:t xml:space="preserve">A) </w:t>
      </w:r>
      <w:r>
        <w:rPr>
          <w:rFonts w:hint="eastAsia"/>
        </w:rPr>
        <w:t>主函数</w:t>
      </w:r>
      <w:r>
        <w:rPr>
          <w:rFonts w:hint="eastAsia"/>
        </w:rPr>
        <w:t>main</w:t>
      </w:r>
      <w:r>
        <w:rPr>
          <w:rFonts w:hint="eastAsia"/>
        </w:rPr>
        <w:t>中定义的变量在整个文件或程序中有效</w:t>
      </w:r>
    </w:p>
    <w:p w:rsidR="00D41CD2" w:rsidRDefault="00316B34">
      <w:r>
        <w:rPr>
          <w:rFonts w:hint="eastAsia"/>
        </w:rPr>
        <w:t xml:space="preserve">B) </w:t>
      </w:r>
      <w:r>
        <w:rPr>
          <w:rFonts w:hint="eastAsia"/>
        </w:rPr>
        <w:t>不同的函数中可以使用相同名字的变量</w:t>
      </w:r>
    </w:p>
    <w:p w:rsidR="00D41CD2" w:rsidRDefault="00316B34">
      <w:r>
        <w:rPr>
          <w:rFonts w:hint="eastAsia"/>
        </w:rPr>
        <w:t xml:space="preserve">C) </w:t>
      </w:r>
      <w:r>
        <w:rPr>
          <w:rFonts w:hint="eastAsia"/>
        </w:rPr>
        <w:t>形式参数是局部变量</w:t>
      </w:r>
    </w:p>
    <w:p w:rsidR="00D41CD2" w:rsidRDefault="00316B34">
      <w:r>
        <w:rPr>
          <w:rFonts w:hint="eastAsia"/>
        </w:rPr>
        <w:t xml:space="preserve">D) </w:t>
      </w:r>
      <w:r>
        <w:rPr>
          <w:rFonts w:hint="eastAsia"/>
        </w:rPr>
        <w:t>在一个函数内部，可以在复合语句中定义变量，这些变量只在本复合语句中有效</w:t>
      </w:r>
      <w:r>
        <w:rPr>
          <w:rFonts w:hint="eastAsia"/>
        </w:rPr>
        <w:t xml:space="preserve">    </w:t>
      </w:r>
    </w:p>
    <w:p w:rsidR="00D41CD2" w:rsidRDefault="00316B34">
      <w:r>
        <w:t>19.</w:t>
      </w:r>
      <w:r>
        <w:rPr>
          <w:rFonts w:hint="eastAsia"/>
        </w:rPr>
        <w:t>以下说法中正确的是</w:t>
      </w:r>
      <w:r>
        <w:rPr>
          <w:rFonts w:hint="eastAsia"/>
        </w:rPr>
        <w:t xml:space="preserve">(  </w:t>
      </w:r>
      <w:r>
        <w:t xml:space="preserve">  </w:t>
      </w:r>
      <w:r>
        <w:rPr>
          <w:rFonts w:hint="eastAsia"/>
        </w:rPr>
        <w:t>).</w:t>
      </w:r>
    </w:p>
    <w:p w:rsidR="00D41CD2" w:rsidRDefault="00316B34">
      <w:r>
        <w:rPr>
          <w:rFonts w:hint="eastAsia"/>
        </w:rPr>
        <w:t>A</w:t>
      </w:r>
      <w:r>
        <w:rPr>
          <w:rFonts w:hint="eastAsia"/>
        </w:rPr>
        <w:t>）</w:t>
      </w:r>
      <w:r>
        <w:rPr>
          <w:rFonts w:hint="eastAsia"/>
        </w:rPr>
        <w:t>C</w:t>
      </w:r>
      <w:r>
        <w:rPr>
          <w:rFonts w:hint="eastAsia"/>
        </w:rPr>
        <w:t>语言程序总是从第一个定义的函数开始执行</w:t>
      </w:r>
    </w:p>
    <w:p w:rsidR="00D41CD2" w:rsidRDefault="00316B34">
      <w:r>
        <w:rPr>
          <w:rFonts w:hint="eastAsia"/>
        </w:rPr>
        <w:t>B</w:t>
      </w:r>
      <w:r>
        <w:rPr>
          <w:rFonts w:hint="eastAsia"/>
        </w:rPr>
        <w:t>）在</w:t>
      </w:r>
      <w:r>
        <w:rPr>
          <w:rFonts w:hint="eastAsia"/>
        </w:rPr>
        <w:t>C</w:t>
      </w:r>
      <w:r>
        <w:rPr>
          <w:rFonts w:hint="eastAsia"/>
        </w:rPr>
        <w:t>语言程序中，要调用的函数必须在</w:t>
      </w:r>
      <w:r>
        <w:rPr>
          <w:rFonts w:hint="eastAsia"/>
        </w:rPr>
        <w:t>main</w:t>
      </w:r>
      <w:r>
        <w:rPr>
          <w:rFonts w:hint="eastAsia"/>
        </w:rPr>
        <w:t>函数中定义</w:t>
      </w:r>
    </w:p>
    <w:p w:rsidR="00D41CD2" w:rsidRDefault="00316B34">
      <w:r>
        <w:rPr>
          <w:rFonts w:hint="eastAsia"/>
        </w:rPr>
        <w:t>C</w:t>
      </w:r>
      <w:r>
        <w:rPr>
          <w:rFonts w:hint="eastAsia"/>
        </w:rPr>
        <w:t>）</w:t>
      </w:r>
      <w:r>
        <w:rPr>
          <w:rFonts w:hint="eastAsia"/>
        </w:rPr>
        <w:t>C</w:t>
      </w:r>
      <w:r>
        <w:rPr>
          <w:rFonts w:hint="eastAsia"/>
        </w:rPr>
        <w:t>语言程序总是从</w:t>
      </w:r>
      <w:r>
        <w:rPr>
          <w:rFonts w:hint="eastAsia"/>
        </w:rPr>
        <w:t>main</w:t>
      </w:r>
      <w:r>
        <w:rPr>
          <w:rFonts w:hint="eastAsia"/>
        </w:rPr>
        <w:t>函数开始执行</w:t>
      </w:r>
    </w:p>
    <w:p w:rsidR="00D41CD2" w:rsidRDefault="00316B34">
      <w:r>
        <w:rPr>
          <w:rFonts w:hint="eastAsia"/>
        </w:rPr>
        <w:t>D</w:t>
      </w:r>
      <w:r>
        <w:rPr>
          <w:rFonts w:hint="eastAsia"/>
        </w:rPr>
        <w:t>）</w:t>
      </w:r>
      <w:r>
        <w:rPr>
          <w:rFonts w:hint="eastAsia"/>
        </w:rPr>
        <w:t xml:space="preserve"> C</w:t>
      </w:r>
      <w:r>
        <w:rPr>
          <w:rFonts w:hint="eastAsia"/>
        </w:rPr>
        <w:t>语言程序中，</w:t>
      </w:r>
      <w:r>
        <w:rPr>
          <w:rFonts w:hint="eastAsia"/>
        </w:rPr>
        <w:t>main</w:t>
      </w:r>
      <w:r>
        <w:rPr>
          <w:rFonts w:hint="eastAsia"/>
        </w:rPr>
        <w:t>函数必须放在程序的开始部分</w:t>
      </w:r>
    </w:p>
    <w:p w:rsidR="00D41CD2" w:rsidRDefault="00316B34">
      <w:r>
        <w:t>20.</w:t>
      </w:r>
      <w:r>
        <w:rPr>
          <w:rFonts w:hint="eastAsia"/>
        </w:rPr>
        <w:t>以下说法中正确的是</w:t>
      </w:r>
      <w:r>
        <w:rPr>
          <w:rFonts w:hint="eastAsia"/>
        </w:rPr>
        <w:t>(      ).</w:t>
      </w:r>
    </w:p>
    <w:p w:rsidR="00D41CD2" w:rsidRDefault="00316B34">
      <w:r>
        <w:rPr>
          <w:rFonts w:hint="eastAsia"/>
        </w:rPr>
        <w:t>A)  C</w:t>
      </w:r>
      <w:r>
        <w:rPr>
          <w:rFonts w:hint="eastAsia"/>
        </w:rPr>
        <w:t>语言程序是由一个或多个函数组成，其中至少有一个主函数</w:t>
      </w:r>
    </w:p>
    <w:p w:rsidR="00D41CD2" w:rsidRDefault="00316B34">
      <w:r>
        <w:rPr>
          <w:rFonts w:hint="eastAsia"/>
        </w:rPr>
        <w:t>B</w:t>
      </w:r>
      <w:r>
        <w:rPr>
          <w:rFonts w:hint="eastAsia"/>
        </w:rPr>
        <w:t>）一个</w:t>
      </w:r>
      <w:r>
        <w:rPr>
          <w:rFonts w:hint="eastAsia"/>
        </w:rPr>
        <w:t>C</w:t>
      </w:r>
      <w:r>
        <w:rPr>
          <w:rFonts w:hint="eastAsia"/>
        </w:rPr>
        <w:t>语言文件至少应有一个主函数</w:t>
      </w:r>
    </w:p>
    <w:p w:rsidR="00D41CD2" w:rsidRDefault="00316B34">
      <w:r>
        <w:rPr>
          <w:rFonts w:hint="eastAsia"/>
        </w:rPr>
        <w:t>C</w:t>
      </w:r>
      <w:r>
        <w:rPr>
          <w:rFonts w:hint="eastAsia"/>
        </w:rPr>
        <w:t>）所有</w:t>
      </w:r>
      <w:r>
        <w:rPr>
          <w:rFonts w:hint="eastAsia"/>
        </w:rPr>
        <w:t>C</w:t>
      </w:r>
      <w:r>
        <w:rPr>
          <w:rFonts w:hint="eastAsia"/>
        </w:rPr>
        <w:t>语言函数都有返回值</w:t>
      </w:r>
    </w:p>
    <w:p w:rsidR="00D41CD2" w:rsidRDefault="00316B34">
      <w:r>
        <w:rPr>
          <w:rFonts w:hint="eastAsia"/>
        </w:rPr>
        <w:t>D</w:t>
      </w:r>
      <w:r>
        <w:rPr>
          <w:rFonts w:hint="eastAsia"/>
        </w:rPr>
        <w:t>）</w:t>
      </w:r>
      <w:r>
        <w:rPr>
          <w:rFonts w:hint="eastAsia"/>
        </w:rPr>
        <w:t>C</w:t>
      </w:r>
      <w:r>
        <w:rPr>
          <w:rFonts w:hint="eastAsia"/>
        </w:rPr>
        <w:t>程序中，</w:t>
      </w:r>
      <w:r>
        <w:rPr>
          <w:rFonts w:hint="eastAsia"/>
        </w:rPr>
        <w:t>main</w:t>
      </w:r>
      <w:r>
        <w:rPr>
          <w:rFonts w:hint="eastAsia"/>
        </w:rPr>
        <w:t>函数必须放在其他函数之后</w:t>
      </w:r>
    </w:p>
    <w:p w:rsidR="00D41CD2" w:rsidRDefault="00316B34">
      <w:r>
        <w:t>21</w:t>
      </w:r>
      <w:r>
        <w:rPr>
          <w:rFonts w:hint="eastAsia"/>
        </w:rPr>
        <w:t>.</w:t>
      </w:r>
      <w:r>
        <w:rPr>
          <w:rFonts w:hint="eastAsia"/>
        </w:rPr>
        <w:t>以下正确的函数声明形式是</w:t>
      </w:r>
      <w:r>
        <w:rPr>
          <w:rFonts w:hint="eastAsia"/>
        </w:rPr>
        <w:t>(      ).</w:t>
      </w:r>
    </w:p>
    <w:p w:rsidR="00D41CD2" w:rsidRDefault="00316B34">
      <w:r>
        <w:rPr>
          <w:rFonts w:hint="eastAsia"/>
        </w:rPr>
        <w:t>A</w:t>
      </w:r>
      <w:r>
        <w:rPr>
          <w:rFonts w:hint="eastAsia"/>
        </w:rPr>
        <w:t>）</w:t>
      </w:r>
      <w:r>
        <w:rPr>
          <w:rFonts w:hint="eastAsia"/>
        </w:rPr>
        <w:t>float  fun(int x,int y)</w:t>
      </w:r>
    </w:p>
    <w:p w:rsidR="00D41CD2" w:rsidRDefault="00316B34">
      <w:r>
        <w:t>B)  float  fun(int x, y)</w:t>
      </w:r>
    </w:p>
    <w:p w:rsidR="00D41CD2" w:rsidRDefault="00316B34">
      <w:r>
        <w:t>C)  float  fun(int x,int y);</w:t>
      </w:r>
    </w:p>
    <w:p w:rsidR="00D41CD2" w:rsidRDefault="00316B34">
      <w:r>
        <w:t>D)  float  fun(int ,int )</w:t>
      </w:r>
    </w:p>
    <w:p w:rsidR="00D41CD2" w:rsidRDefault="00316B34">
      <w:r>
        <w:t>22.</w:t>
      </w:r>
      <w:r>
        <w:rPr>
          <w:rFonts w:hint="eastAsia"/>
        </w:rPr>
        <w:t>以下不正确的描述为</w:t>
      </w:r>
      <w:r>
        <w:rPr>
          <w:rFonts w:hint="eastAsia"/>
        </w:rPr>
        <w:t>(   ).</w:t>
      </w:r>
    </w:p>
    <w:p w:rsidR="00D41CD2" w:rsidRDefault="00316B34">
      <w:r>
        <w:rPr>
          <w:rFonts w:hint="eastAsia"/>
        </w:rPr>
        <w:t>A</w:t>
      </w:r>
      <w:r>
        <w:rPr>
          <w:rFonts w:hint="eastAsia"/>
        </w:rPr>
        <w:t>）在函数之外定义的变量为外部变量，外部变量是全局变量。</w:t>
      </w:r>
    </w:p>
    <w:p w:rsidR="00D41CD2" w:rsidRDefault="00316B34">
      <w:r>
        <w:rPr>
          <w:rFonts w:hint="eastAsia"/>
        </w:rPr>
        <w:t>B</w:t>
      </w:r>
      <w:r>
        <w:rPr>
          <w:rFonts w:hint="eastAsia"/>
        </w:rPr>
        <w:t>）在函数中既可以使用本函数中的局部变量，又可以使用全局变量。</w:t>
      </w:r>
    </w:p>
    <w:p w:rsidR="00D41CD2" w:rsidRDefault="00316B34">
      <w:r>
        <w:rPr>
          <w:rFonts w:hint="eastAsia"/>
        </w:rPr>
        <w:t>C</w:t>
      </w:r>
      <w:r>
        <w:rPr>
          <w:rFonts w:hint="eastAsia"/>
        </w:rPr>
        <w:t>）若在同一个源文件中，外部变量与局部变量同名，则在局部变量的作用范围内，外部变量不起作用。</w:t>
      </w:r>
    </w:p>
    <w:p w:rsidR="00D41CD2" w:rsidRDefault="00316B34">
      <w:r>
        <w:t>23.</w:t>
      </w:r>
      <w:r>
        <w:rPr>
          <w:rFonts w:hint="eastAsia"/>
        </w:rPr>
        <w:t>以下正确的说法是：建立函数的目的之一是</w:t>
      </w:r>
      <w:r>
        <w:rPr>
          <w:rFonts w:hint="eastAsia"/>
        </w:rPr>
        <w:t>(</w:t>
      </w:r>
      <w:r>
        <w:t xml:space="preserve">    </w:t>
      </w:r>
      <w:r>
        <w:rPr>
          <w:rFonts w:hint="eastAsia"/>
        </w:rPr>
        <w:t>).</w:t>
      </w:r>
    </w:p>
    <w:p w:rsidR="00D41CD2" w:rsidRDefault="00316B34">
      <w:r>
        <w:rPr>
          <w:rFonts w:hint="eastAsia"/>
        </w:rPr>
        <w:lastRenderedPageBreak/>
        <w:tab/>
        <w:t xml:space="preserve">A) </w:t>
      </w:r>
      <w:r>
        <w:rPr>
          <w:rFonts w:hint="eastAsia"/>
        </w:rPr>
        <w:t>提高程序的执行效率；</w:t>
      </w:r>
      <w:r>
        <w:rPr>
          <w:rFonts w:hint="eastAsia"/>
        </w:rPr>
        <w:tab/>
      </w:r>
      <w:r>
        <w:rPr>
          <w:rFonts w:hint="eastAsia"/>
        </w:rPr>
        <w:tab/>
      </w:r>
      <w:r>
        <w:rPr>
          <w:rFonts w:hint="eastAsia"/>
        </w:rPr>
        <w:tab/>
        <w:t xml:space="preserve">B) </w:t>
      </w:r>
      <w:r>
        <w:rPr>
          <w:rFonts w:hint="eastAsia"/>
        </w:rPr>
        <w:t>提高程序的可读性</w:t>
      </w:r>
    </w:p>
    <w:p w:rsidR="00D41CD2" w:rsidRDefault="00316B34">
      <w:r>
        <w:rPr>
          <w:rFonts w:hint="eastAsia"/>
        </w:rPr>
        <w:tab/>
        <w:t xml:space="preserve">C) </w:t>
      </w:r>
      <w:r>
        <w:rPr>
          <w:rFonts w:hint="eastAsia"/>
        </w:rPr>
        <w:t>减少程序的篇幅；</w:t>
      </w:r>
      <w:r>
        <w:rPr>
          <w:rFonts w:hint="eastAsia"/>
        </w:rPr>
        <w:tab/>
      </w:r>
      <w:r>
        <w:rPr>
          <w:rFonts w:hint="eastAsia"/>
        </w:rPr>
        <w:tab/>
      </w:r>
      <w:r>
        <w:rPr>
          <w:rFonts w:hint="eastAsia"/>
        </w:rPr>
        <w:tab/>
        <w:t xml:space="preserve">D) </w:t>
      </w:r>
      <w:r>
        <w:rPr>
          <w:rFonts w:hint="eastAsia"/>
        </w:rPr>
        <w:t>减少程序文件所占内存</w:t>
      </w:r>
    </w:p>
    <w:p w:rsidR="00D41CD2" w:rsidRDefault="00316B34">
      <w:r>
        <w:t>24.</w:t>
      </w:r>
      <w:r>
        <w:rPr>
          <w:rFonts w:hint="eastAsia"/>
        </w:rPr>
        <w:t>全局变量的有效范围为</w:t>
      </w:r>
      <w:r>
        <w:rPr>
          <w:rFonts w:hint="eastAsia"/>
        </w:rPr>
        <w:t xml:space="preserve">( </w:t>
      </w:r>
      <w:r>
        <w:t xml:space="preserve"> </w:t>
      </w:r>
      <w:r>
        <w:rPr>
          <w:rFonts w:hint="eastAsia"/>
        </w:rPr>
        <w:t xml:space="preserve"> ).</w:t>
      </w:r>
    </w:p>
    <w:p w:rsidR="00D41CD2" w:rsidRDefault="00316B34">
      <w:r>
        <w:rPr>
          <w:rFonts w:hint="eastAsia"/>
        </w:rPr>
        <w:t xml:space="preserve">A) </w:t>
      </w:r>
      <w:r>
        <w:rPr>
          <w:rFonts w:hint="eastAsia"/>
        </w:rPr>
        <w:t>该程序的所有文件</w:t>
      </w:r>
      <w:r>
        <w:rPr>
          <w:rFonts w:hint="eastAsia"/>
        </w:rPr>
        <w:t xml:space="preserve">     </w:t>
      </w:r>
    </w:p>
    <w:p w:rsidR="00D41CD2" w:rsidRDefault="00316B34">
      <w:r>
        <w:rPr>
          <w:rFonts w:hint="eastAsia"/>
        </w:rPr>
        <w:t xml:space="preserve">B) </w:t>
      </w:r>
      <w:r>
        <w:rPr>
          <w:rFonts w:hint="eastAsia"/>
        </w:rPr>
        <w:t>从本源文件的开始到结束</w:t>
      </w:r>
      <w:r>
        <w:rPr>
          <w:rFonts w:hint="eastAsia"/>
        </w:rPr>
        <w:t xml:space="preserve">      </w:t>
      </w:r>
    </w:p>
    <w:p w:rsidR="00D41CD2" w:rsidRDefault="00316B34">
      <w:r>
        <w:rPr>
          <w:rFonts w:hint="eastAsia"/>
        </w:rPr>
        <w:t xml:space="preserve">C) </w:t>
      </w:r>
      <w:r>
        <w:rPr>
          <w:rFonts w:hint="eastAsia"/>
        </w:rPr>
        <w:t>该程序的主函数</w:t>
      </w:r>
      <w:r>
        <w:rPr>
          <w:rFonts w:hint="eastAsia"/>
        </w:rPr>
        <w:t xml:space="preserve">     </w:t>
      </w:r>
    </w:p>
    <w:p w:rsidR="00D41CD2" w:rsidRDefault="00316B34">
      <w:r>
        <w:rPr>
          <w:rFonts w:hint="eastAsia"/>
        </w:rPr>
        <w:t xml:space="preserve">D) </w:t>
      </w:r>
      <w:r>
        <w:rPr>
          <w:rFonts w:hint="eastAsia"/>
        </w:rPr>
        <w:t>从定义变量的位置开始到本源文件结束</w:t>
      </w:r>
    </w:p>
    <w:p w:rsidR="00D41CD2" w:rsidRDefault="00316B34">
      <w:r>
        <w:t>25.</w:t>
      </w:r>
      <w:r>
        <w:rPr>
          <w:rFonts w:hint="eastAsia"/>
        </w:rPr>
        <w:t>以下说法中正确的是</w:t>
      </w:r>
      <w:r>
        <w:rPr>
          <w:rFonts w:hint="eastAsia"/>
        </w:rPr>
        <w:t>(</w:t>
      </w:r>
      <w:r>
        <w:t xml:space="preserve">   </w:t>
      </w:r>
      <w:r>
        <w:rPr>
          <w:rFonts w:hint="eastAsia"/>
        </w:rPr>
        <w:t>).</w:t>
      </w:r>
    </w:p>
    <w:p w:rsidR="00D41CD2" w:rsidRDefault="00316B34">
      <w:r>
        <w:rPr>
          <w:rFonts w:hint="eastAsia"/>
        </w:rPr>
        <w:t>A</w:t>
      </w:r>
      <w:r>
        <w:rPr>
          <w:rFonts w:hint="eastAsia"/>
        </w:rPr>
        <w:t>）形参是全局变量，其作用范围仅限于函数内部</w:t>
      </w:r>
    </w:p>
    <w:p w:rsidR="00D41CD2" w:rsidRDefault="00316B34">
      <w:r>
        <w:rPr>
          <w:rFonts w:hint="eastAsia"/>
        </w:rPr>
        <w:t>B</w:t>
      </w:r>
      <w:r>
        <w:rPr>
          <w:rFonts w:hint="eastAsia"/>
        </w:rPr>
        <w:t>）形参是全局变量，其作用范围从定义之处到文件结束。</w:t>
      </w:r>
    </w:p>
    <w:p w:rsidR="00D41CD2" w:rsidRDefault="00316B34">
      <w:r>
        <w:rPr>
          <w:rFonts w:hint="eastAsia"/>
        </w:rPr>
        <w:t>C</w:t>
      </w:r>
      <w:r>
        <w:rPr>
          <w:rFonts w:hint="eastAsia"/>
        </w:rPr>
        <w:t>）形参是局部变量，其作用范围仅限于函数内部</w:t>
      </w:r>
    </w:p>
    <w:p w:rsidR="00D41CD2" w:rsidRDefault="00316B34">
      <w:r>
        <w:rPr>
          <w:rFonts w:hint="eastAsia"/>
        </w:rPr>
        <w:t>D</w:t>
      </w:r>
      <w:r>
        <w:rPr>
          <w:rFonts w:hint="eastAsia"/>
        </w:rPr>
        <w:t>）形参是局部变量，其作用范围从定义之处到文件结束。</w:t>
      </w:r>
    </w:p>
    <w:p w:rsidR="00D41CD2" w:rsidRDefault="00316B34">
      <w:r>
        <w:t>26.</w:t>
      </w:r>
      <w:r>
        <w:rPr>
          <w:rFonts w:hint="eastAsia"/>
        </w:rPr>
        <w:t>若使用一维数组名作为函数实参，则以下说法正确的是（</w:t>
      </w:r>
      <w:r>
        <w:rPr>
          <w:rFonts w:hint="eastAsia"/>
        </w:rPr>
        <w:t xml:space="preserve"> </w:t>
      </w:r>
      <w:r>
        <w:t xml:space="preserve"> </w:t>
      </w:r>
      <w:r>
        <w:rPr>
          <w:rFonts w:hint="eastAsia"/>
        </w:rPr>
        <w:t>）</w:t>
      </w:r>
    </w:p>
    <w:p w:rsidR="00D41CD2" w:rsidRDefault="00316B34">
      <w:r>
        <w:rPr>
          <w:rFonts w:hint="eastAsia"/>
        </w:rPr>
        <w:t>A</w:t>
      </w:r>
      <w:r>
        <w:rPr>
          <w:rFonts w:hint="eastAsia"/>
        </w:rPr>
        <w:t>）必须在主调函数中说明此数组的大小</w:t>
      </w:r>
    </w:p>
    <w:p w:rsidR="00D41CD2" w:rsidRDefault="00316B34">
      <w:r>
        <w:rPr>
          <w:rFonts w:hint="eastAsia"/>
        </w:rPr>
        <w:t>B</w:t>
      </w:r>
      <w:r>
        <w:rPr>
          <w:rFonts w:hint="eastAsia"/>
        </w:rPr>
        <w:t>）实参数组与形参数组类型可以不匹配</w:t>
      </w:r>
    </w:p>
    <w:p w:rsidR="00D41CD2" w:rsidRDefault="00316B34">
      <w:r>
        <w:rPr>
          <w:rFonts w:hint="eastAsia"/>
        </w:rPr>
        <w:t>C</w:t>
      </w:r>
      <w:r>
        <w:rPr>
          <w:rFonts w:hint="eastAsia"/>
        </w:rPr>
        <w:t>）实参数组与形参数组的大小可以不一致</w:t>
      </w:r>
    </w:p>
    <w:p w:rsidR="00D41CD2" w:rsidRDefault="00316B34">
      <w:r>
        <w:rPr>
          <w:rFonts w:hint="eastAsia"/>
        </w:rPr>
        <w:t>D</w:t>
      </w:r>
      <w:r>
        <w:rPr>
          <w:rFonts w:hint="eastAsia"/>
        </w:rPr>
        <w:t>）实参数组名与形参数组名必须一致</w:t>
      </w:r>
    </w:p>
    <w:p w:rsidR="00D41CD2" w:rsidRDefault="00316B34">
      <w:r>
        <w:t>27.</w:t>
      </w:r>
      <w:r>
        <w:rPr>
          <w:rFonts w:hint="eastAsia"/>
        </w:rPr>
        <w:t>C</w:t>
      </w:r>
      <w:r>
        <w:rPr>
          <w:rFonts w:hint="eastAsia"/>
        </w:rPr>
        <w:t>语言中，函数返回值的类型是由</w:t>
      </w:r>
      <w:r>
        <w:rPr>
          <w:rFonts w:hint="eastAsia"/>
        </w:rPr>
        <w:t>(      )</w:t>
      </w:r>
      <w:r>
        <w:rPr>
          <w:rFonts w:hint="eastAsia"/>
        </w:rPr>
        <w:t>决定的。</w:t>
      </w:r>
      <w:r>
        <w:rPr>
          <w:rFonts w:hint="eastAsia"/>
        </w:rPr>
        <w:t xml:space="preserve"> </w:t>
      </w:r>
    </w:p>
    <w:p w:rsidR="00D41CD2" w:rsidRDefault="00316B34">
      <w:r>
        <w:rPr>
          <w:rFonts w:hint="eastAsia"/>
        </w:rPr>
        <w:t>A</w:t>
      </w:r>
      <w:r>
        <w:rPr>
          <w:rFonts w:hint="eastAsia"/>
        </w:rPr>
        <w:t>）调用函数时临时</w:t>
      </w:r>
    </w:p>
    <w:p w:rsidR="00D41CD2" w:rsidRDefault="00316B34">
      <w:r>
        <w:rPr>
          <w:rFonts w:hint="eastAsia"/>
        </w:rPr>
        <w:t>B</w:t>
      </w:r>
      <w:r>
        <w:rPr>
          <w:rFonts w:hint="eastAsia"/>
        </w:rPr>
        <w:t>）</w:t>
      </w:r>
      <w:r>
        <w:rPr>
          <w:rFonts w:hint="eastAsia"/>
        </w:rPr>
        <w:t>return</w:t>
      </w:r>
      <w:r>
        <w:rPr>
          <w:rFonts w:hint="eastAsia"/>
        </w:rPr>
        <w:t>语句中的表达式类型</w:t>
      </w:r>
    </w:p>
    <w:p w:rsidR="00D41CD2" w:rsidRDefault="00316B34">
      <w:r>
        <w:rPr>
          <w:rFonts w:hint="eastAsia"/>
        </w:rPr>
        <w:t>C</w:t>
      </w:r>
      <w:r>
        <w:rPr>
          <w:rFonts w:hint="eastAsia"/>
        </w:rPr>
        <w:t>）调用该函数的主调函数类型</w:t>
      </w:r>
    </w:p>
    <w:p w:rsidR="00D41CD2" w:rsidRDefault="00316B34">
      <w:r>
        <w:rPr>
          <w:rFonts w:hint="eastAsia"/>
        </w:rPr>
        <w:t>D</w:t>
      </w:r>
      <w:r>
        <w:rPr>
          <w:rFonts w:hint="eastAsia"/>
        </w:rPr>
        <w:t>）定义函数时，所指定的函数类型</w:t>
      </w:r>
    </w:p>
    <w:p w:rsidR="00D41CD2" w:rsidRDefault="00316B34">
      <w:r>
        <w:t>28.</w:t>
      </w:r>
      <w:r>
        <w:rPr>
          <w:rFonts w:hint="eastAsia"/>
        </w:rPr>
        <w:t>以下说法中正确的是</w:t>
      </w:r>
      <w:r>
        <w:rPr>
          <w:rFonts w:hint="eastAsia"/>
        </w:rPr>
        <w:t>(  ).</w:t>
      </w:r>
    </w:p>
    <w:p w:rsidR="00D41CD2" w:rsidRDefault="00316B34">
      <w:r>
        <w:rPr>
          <w:rFonts w:hint="eastAsia"/>
        </w:rPr>
        <w:t>A</w:t>
      </w:r>
      <w:r>
        <w:rPr>
          <w:rFonts w:hint="eastAsia"/>
        </w:rPr>
        <w:t>）一个函数在它的函数体内调用它自身称为嵌套调用。</w:t>
      </w:r>
    </w:p>
    <w:p w:rsidR="00D41CD2" w:rsidRDefault="00316B34">
      <w:r>
        <w:rPr>
          <w:rFonts w:hint="eastAsia"/>
        </w:rPr>
        <w:t>B</w:t>
      </w:r>
      <w:r>
        <w:rPr>
          <w:rFonts w:hint="eastAsia"/>
        </w:rPr>
        <w:t>）一个函数在它的函数体内调用它自身称为递归调用。这种函数称为递归函数。</w:t>
      </w:r>
    </w:p>
    <w:p w:rsidR="00D41CD2" w:rsidRDefault="00316B34">
      <w:r>
        <w:rPr>
          <w:rFonts w:hint="eastAsia"/>
        </w:rPr>
        <w:t>C</w:t>
      </w:r>
      <w:r>
        <w:rPr>
          <w:rFonts w:hint="eastAsia"/>
        </w:rPr>
        <w:t>）一个函数在它的函数体内调用其它函数称为递归调用。这种函数称为递归函数。</w:t>
      </w:r>
    </w:p>
    <w:p w:rsidR="00D41CD2" w:rsidRDefault="00316B34">
      <w:r>
        <w:rPr>
          <w:rFonts w:hint="eastAsia"/>
        </w:rPr>
        <w:t>D</w:t>
      </w:r>
      <w:r>
        <w:rPr>
          <w:rFonts w:hint="eastAsia"/>
        </w:rPr>
        <w:t>）一个函数在它的函数体内不能调用自身</w:t>
      </w:r>
    </w:p>
    <w:p w:rsidR="00D41CD2" w:rsidRDefault="00316B34">
      <w:r>
        <w:t>29.</w:t>
      </w:r>
      <w:r>
        <w:rPr>
          <w:rFonts w:hint="eastAsia"/>
        </w:rPr>
        <w:t>以下叙述中不正确的是</w:t>
      </w:r>
      <w:r>
        <w:rPr>
          <w:rFonts w:hint="eastAsia"/>
        </w:rPr>
        <w:t>(   ).</w:t>
      </w:r>
    </w:p>
    <w:p w:rsidR="00D41CD2" w:rsidRDefault="00316B34">
      <w:r>
        <w:rPr>
          <w:rFonts w:hint="eastAsia"/>
        </w:rPr>
        <w:t xml:space="preserve">A) </w:t>
      </w:r>
      <w:r>
        <w:rPr>
          <w:rFonts w:hint="eastAsia"/>
        </w:rPr>
        <w:t>在不同的函数中可以使用相同名字的变量</w:t>
      </w:r>
    </w:p>
    <w:p w:rsidR="00D41CD2" w:rsidRDefault="00316B34">
      <w:r>
        <w:rPr>
          <w:rFonts w:hint="eastAsia"/>
        </w:rPr>
        <w:t xml:space="preserve">B) </w:t>
      </w:r>
      <w:r>
        <w:rPr>
          <w:rFonts w:hint="eastAsia"/>
        </w:rPr>
        <w:t>函数中的形式参数是局部变量</w:t>
      </w:r>
    </w:p>
    <w:p w:rsidR="00D41CD2" w:rsidRDefault="00316B34">
      <w:r>
        <w:rPr>
          <w:rFonts w:hint="eastAsia"/>
        </w:rPr>
        <w:t xml:space="preserve">C) </w:t>
      </w:r>
      <w:r>
        <w:rPr>
          <w:rFonts w:hint="eastAsia"/>
        </w:rPr>
        <w:t>在一个函数内定义的变量只在本函数范围内有效</w:t>
      </w:r>
    </w:p>
    <w:p w:rsidR="00D41CD2" w:rsidRDefault="00316B34">
      <w:r>
        <w:rPr>
          <w:rFonts w:hint="eastAsia"/>
        </w:rPr>
        <w:t xml:space="preserve">D) </w:t>
      </w:r>
      <w:r>
        <w:rPr>
          <w:rFonts w:hint="eastAsia"/>
        </w:rPr>
        <w:t>在一个函数内的复合语句中定义的变量在本函数范围内有效</w:t>
      </w:r>
      <w:r>
        <w:rPr>
          <w:rFonts w:hint="eastAsia"/>
        </w:rPr>
        <w:t xml:space="preserve">    </w:t>
      </w:r>
    </w:p>
    <w:p w:rsidR="00D41CD2" w:rsidRDefault="00316B34">
      <w:r>
        <w:t>30.</w:t>
      </w:r>
      <w:r>
        <w:rPr>
          <w:rFonts w:hint="eastAsia"/>
        </w:rPr>
        <w:t>关于</w:t>
      </w:r>
      <w:r>
        <w:rPr>
          <w:rFonts w:hint="eastAsia"/>
        </w:rPr>
        <w:t>return</w:t>
      </w:r>
      <w:r>
        <w:rPr>
          <w:rFonts w:hint="eastAsia"/>
        </w:rPr>
        <w:t>语句，正确的说法是</w:t>
      </w:r>
      <w:r>
        <w:rPr>
          <w:rFonts w:hint="eastAsia"/>
        </w:rPr>
        <w:t xml:space="preserve"> (   )</w:t>
      </w:r>
      <w:r>
        <w:rPr>
          <w:rFonts w:hint="eastAsia"/>
        </w:rPr>
        <w:t>。</w:t>
      </w:r>
    </w:p>
    <w:p w:rsidR="00D41CD2" w:rsidRDefault="00316B34">
      <w:r>
        <w:rPr>
          <w:rFonts w:hint="eastAsia"/>
        </w:rPr>
        <w:t>A</w:t>
      </w:r>
      <w:r>
        <w:rPr>
          <w:rFonts w:hint="eastAsia"/>
        </w:rPr>
        <w:t>）可以在同一个函数中出现多次</w:t>
      </w:r>
    </w:p>
    <w:p w:rsidR="00D41CD2" w:rsidRDefault="00316B34">
      <w:r>
        <w:rPr>
          <w:rFonts w:hint="eastAsia"/>
        </w:rPr>
        <w:t>B</w:t>
      </w:r>
      <w:r>
        <w:rPr>
          <w:rFonts w:hint="eastAsia"/>
        </w:rPr>
        <w:t>）必须在每个函数中出现</w:t>
      </w:r>
    </w:p>
    <w:p w:rsidR="00D41CD2" w:rsidRDefault="00316B34">
      <w:r>
        <w:rPr>
          <w:rFonts w:hint="eastAsia"/>
        </w:rPr>
        <w:t>C</w:t>
      </w:r>
      <w:r>
        <w:rPr>
          <w:rFonts w:hint="eastAsia"/>
        </w:rPr>
        <w:t>）在主函数和其它函数中均可出现</w:t>
      </w:r>
    </w:p>
    <w:p w:rsidR="00D41CD2" w:rsidRDefault="00316B34">
      <w:r>
        <w:rPr>
          <w:rFonts w:hint="eastAsia"/>
        </w:rPr>
        <w:t>D</w:t>
      </w:r>
      <w:r>
        <w:rPr>
          <w:rFonts w:hint="eastAsia"/>
        </w:rPr>
        <w:t>）只能在除主函数之外的函数中出现一次</w:t>
      </w:r>
    </w:p>
    <w:p w:rsidR="00D41CD2" w:rsidRDefault="00316B34">
      <w:r>
        <w:t>31</w:t>
      </w:r>
      <w:r>
        <w:rPr>
          <w:rFonts w:hint="eastAsia"/>
        </w:rPr>
        <w:t>.</w:t>
      </w:r>
      <w:r>
        <w:rPr>
          <w:rFonts w:hint="eastAsia"/>
        </w:rPr>
        <w:t>以下说法中正确的是</w:t>
      </w:r>
      <w:r>
        <w:rPr>
          <w:rFonts w:hint="eastAsia"/>
        </w:rPr>
        <w:t>(      ).</w:t>
      </w:r>
    </w:p>
    <w:p w:rsidR="00D41CD2" w:rsidRDefault="00316B34">
      <w:r>
        <w:rPr>
          <w:rFonts w:hint="eastAsia"/>
        </w:rPr>
        <w:t>A</w:t>
      </w:r>
      <w:r>
        <w:rPr>
          <w:rFonts w:hint="eastAsia"/>
        </w:rPr>
        <w:t>）定义函数时，形参的类型说明可以放在函数体内</w:t>
      </w:r>
    </w:p>
    <w:p w:rsidR="00D41CD2" w:rsidRDefault="00316B34">
      <w:r>
        <w:rPr>
          <w:rFonts w:hint="eastAsia"/>
        </w:rPr>
        <w:t>B</w:t>
      </w:r>
      <w:r>
        <w:rPr>
          <w:rFonts w:hint="eastAsia"/>
        </w:rPr>
        <w:t>）</w:t>
      </w:r>
      <w:r>
        <w:rPr>
          <w:rFonts w:hint="eastAsia"/>
        </w:rPr>
        <w:t>return</w:t>
      </w:r>
      <w:r>
        <w:rPr>
          <w:rFonts w:hint="eastAsia"/>
        </w:rPr>
        <w:t>后面的值不能为表达式</w:t>
      </w:r>
    </w:p>
    <w:p w:rsidR="00D41CD2" w:rsidRDefault="00316B34">
      <w:r>
        <w:rPr>
          <w:rFonts w:hint="eastAsia"/>
        </w:rPr>
        <w:t>C</w:t>
      </w:r>
      <w:r>
        <w:rPr>
          <w:rFonts w:hint="eastAsia"/>
        </w:rPr>
        <w:t>）如果函数值的类型与返回值的类型不一致，以函数值类型为准</w:t>
      </w:r>
    </w:p>
    <w:p w:rsidR="00D41CD2" w:rsidRDefault="00316B34">
      <w:r>
        <w:rPr>
          <w:rFonts w:hint="eastAsia"/>
        </w:rPr>
        <w:t>D</w:t>
      </w:r>
      <w:r>
        <w:rPr>
          <w:rFonts w:hint="eastAsia"/>
        </w:rPr>
        <w:t>）如果形参与实参的类型不一致，以实参为准</w:t>
      </w:r>
    </w:p>
    <w:p w:rsidR="00D41CD2" w:rsidRDefault="00316B34">
      <w:r>
        <w:t>32</w:t>
      </w:r>
      <w:r>
        <w:rPr>
          <w:rFonts w:hint="eastAsia"/>
        </w:rPr>
        <w:t>.</w:t>
      </w:r>
      <w:r>
        <w:rPr>
          <w:rFonts w:hint="eastAsia"/>
        </w:rPr>
        <w:t>若用数组作为函数调用的实参，传递给形参的是</w:t>
      </w:r>
      <w:r>
        <w:rPr>
          <w:rFonts w:hint="eastAsia"/>
        </w:rPr>
        <w:t>(   ).</w:t>
      </w:r>
    </w:p>
    <w:p w:rsidR="00D41CD2" w:rsidRDefault="00316B34">
      <w:r>
        <w:rPr>
          <w:rFonts w:hint="eastAsia"/>
        </w:rPr>
        <w:t>A</w:t>
      </w:r>
      <w:r>
        <w:rPr>
          <w:rFonts w:hint="eastAsia"/>
        </w:rPr>
        <w:t>）数组的首地址</w:t>
      </w:r>
    </w:p>
    <w:p w:rsidR="00D41CD2" w:rsidRDefault="00316B34">
      <w:r>
        <w:rPr>
          <w:rFonts w:hint="eastAsia"/>
        </w:rPr>
        <w:lastRenderedPageBreak/>
        <w:t>B</w:t>
      </w:r>
      <w:r>
        <w:rPr>
          <w:rFonts w:hint="eastAsia"/>
        </w:rPr>
        <w:t>）数组第一个元素的值</w:t>
      </w:r>
    </w:p>
    <w:p w:rsidR="00D41CD2" w:rsidRDefault="00316B34">
      <w:r>
        <w:rPr>
          <w:rFonts w:hint="eastAsia"/>
        </w:rPr>
        <w:t>C</w:t>
      </w:r>
      <w:r>
        <w:rPr>
          <w:rFonts w:hint="eastAsia"/>
        </w:rPr>
        <w:t>）数组中全部元素的值</w:t>
      </w:r>
    </w:p>
    <w:p w:rsidR="00D41CD2" w:rsidRDefault="00316B34">
      <w:r>
        <w:rPr>
          <w:rFonts w:hint="eastAsia"/>
        </w:rPr>
        <w:t>D</w:t>
      </w:r>
      <w:r>
        <w:rPr>
          <w:rFonts w:hint="eastAsia"/>
        </w:rPr>
        <w:t>）数组元素的个数</w:t>
      </w:r>
    </w:p>
    <w:p w:rsidR="00D41CD2" w:rsidRDefault="00316B34">
      <w:r>
        <w:t>33.</w:t>
      </w:r>
      <w:r>
        <w:rPr>
          <w:rFonts w:hint="eastAsia"/>
        </w:rPr>
        <w:t>C</w:t>
      </w:r>
      <w:r>
        <w:rPr>
          <w:rFonts w:hint="eastAsia"/>
        </w:rPr>
        <w:t>语言中，调用一个函数时，当形参是变量名时，实参和形参之间的数据传递是</w:t>
      </w:r>
      <w:r>
        <w:rPr>
          <w:rFonts w:hint="eastAsia"/>
        </w:rPr>
        <w:t xml:space="preserve">(      ) </w:t>
      </w:r>
      <w:r>
        <w:rPr>
          <w:rFonts w:hint="eastAsia"/>
        </w:rPr>
        <w:t>。</w:t>
      </w:r>
    </w:p>
    <w:p w:rsidR="00D41CD2" w:rsidRDefault="00316B34">
      <w:r>
        <w:rPr>
          <w:rFonts w:hint="eastAsia"/>
        </w:rPr>
        <w:t>A</w:t>
      </w:r>
      <w:r>
        <w:rPr>
          <w:rFonts w:hint="eastAsia"/>
        </w:rPr>
        <w:t>）单纯值传递</w:t>
      </w:r>
    </w:p>
    <w:p w:rsidR="00D41CD2" w:rsidRDefault="00316B34">
      <w:r>
        <w:rPr>
          <w:rFonts w:hint="eastAsia"/>
        </w:rPr>
        <w:t>B</w:t>
      </w:r>
      <w:r>
        <w:rPr>
          <w:rFonts w:hint="eastAsia"/>
        </w:rPr>
        <w:t>）单纯地址传递</w:t>
      </w:r>
    </w:p>
    <w:p w:rsidR="00D41CD2" w:rsidRDefault="00316B34">
      <w:r>
        <w:rPr>
          <w:rFonts w:hint="eastAsia"/>
        </w:rPr>
        <w:t>C</w:t>
      </w:r>
      <w:r>
        <w:rPr>
          <w:rFonts w:hint="eastAsia"/>
        </w:rPr>
        <w:t>）值传递和地址传递都有可能</w:t>
      </w:r>
    </w:p>
    <w:p w:rsidR="00D41CD2" w:rsidRDefault="00316B34">
      <w:r>
        <w:rPr>
          <w:rFonts w:hint="eastAsia"/>
        </w:rPr>
        <w:t>D</w:t>
      </w:r>
      <w:r>
        <w:rPr>
          <w:rFonts w:hint="eastAsia"/>
        </w:rPr>
        <w:t>）由实参传给形参，然后由形参传回给实参，既是双向传递</w:t>
      </w:r>
    </w:p>
    <w:p w:rsidR="00D41CD2" w:rsidRDefault="00316B34">
      <w:r>
        <w:t>34</w:t>
      </w:r>
      <w:r>
        <w:rPr>
          <w:rFonts w:hint="eastAsia"/>
        </w:rPr>
        <w:t>.</w:t>
      </w:r>
      <w:r>
        <w:rPr>
          <w:rFonts w:hint="eastAsia"/>
        </w:rPr>
        <w:t>下列函数调用中，不正确的是</w:t>
      </w:r>
      <w:r>
        <w:rPr>
          <w:rFonts w:hint="eastAsia"/>
        </w:rPr>
        <w:t xml:space="preserve"> (   )</w:t>
      </w:r>
      <w:r>
        <w:rPr>
          <w:rFonts w:hint="eastAsia"/>
        </w:rPr>
        <w:t>。</w:t>
      </w:r>
    </w:p>
    <w:p w:rsidR="00D41CD2" w:rsidRDefault="00316B34">
      <w:r>
        <w:t>A) max(a,b);                    B) max(3,a+b);</w:t>
      </w:r>
    </w:p>
    <w:p w:rsidR="00D41CD2" w:rsidRDefault="00316B34">
      <w:r>
        <w:t>C) max(3,5);                    D) int max(a,b);</w:t>
      </w:r>
    </w:p>
    <w:p w:rsidR="00D41CD2" w:rsidRDefault="00316B34">
      <w:r>
        <w:t>35.</w:t>
      </w:r>
      <w:r>
        <w:rPr>
          <w:rFonts w:hint="eastAsia"/>
        </w:rPr>
        <w:t>在下面对</w:t>
      </w:r>
      <w:r>
        <w:rPr>
          <w:rFonts w:hint="eastAsia"/>
        </w:rPr>
        <w:t>C</w:t>
      </w:r>
      <w:r>
        <w:rPr>
          <w:rFonts w:hint="eastAsia"/>
        </w:rPr>
        <w:t>语言函数的有关描述中，正确的是</w:t>
      </w:r>
      <w:r>
        <w:rPr>
          <w:rFonts w:hint="eastAsia"/>
        </w:rPr>
        <w:t>(      ).</w:t>
      </w:r>
    </w:p>
    <w:p w:rsidR="00D41CD2" w:rsidRDefault="00316B34">
      <w:r>
        <w:rPr>
          <w:rFonts w:hint="eastAsia"/>
        </w:rPr>
        <w:t>A)</w:t>
      </w:r>
      <w:r>
        <w:rPr>
          <w:rFonts w:hint="eastAsia"/>
        </w:rPr>
        <w:t>在</w:t>
      </w:r>
      <w:r>
        <w:rPr>
          <w:rFonts w:hint="eastAsia"/>
        </w:rPr>
        <w:t>C</w:t>
      </w:r>
      <w:r>
        <w:rPr>
          <w:rFonts w:hint="eastAsia"/>
        </w:rPr>
        <w:t>语言中调用函数时，若函数参数为简单变量，则只能将实参的值传给形参，形参的值不能传给实参</w:t>
      </w:r>
    </w:p>
    <w:p w:rsidR="00D41CD2" w:rsidRDefault="00316B34">
      <w:r>
        <w:rPr>
          <w:rFonts w:hint="eastAsia"/>
        </w:rPr>
        <w:t>B)</w:t>
      </w:r>
      <w:r>
        <w:rPr>
          <w:rFonts w:hint="eastAsia"/>
        </w:rPr>
        <w:t>函数必须有返回值，否则不能使用函数</w:t>
      </w:r>
    </w:p>
    <w:p w:rsidR="00D41CD2" w:rsidRDefault="00316B34">
      <w:r>
        <w:rPr>
          <w:rFonts w:hint="eastAsia"/>
        </w:rPr>
        <w:t>C)C</w:t>
      </w:r>
      <w:r>
        <w:rPr>
          <w:rFonts w:hint="eastAsia"/>
        </w:rPr>
        <w:t>程序中有调用关系的所有函数必须放在同一源程序文件中</w:t>
      </w:r>
    </w:p>
    <w:p w:rsidR="00D41CD2" w:rsidRDefault="00316B34">
      <w:r>
        <w:rPr>
          <w:rFonts w:hint="eastAsia"/>
        </w:rPr>
        <w:t>3</w:t>
      </w:r>
      <w:r>
        <w:t>6</w:t>
      </w:r>
      <w:r>
        <w:rPr>
          <w:rFonts w:hint="eastAsia"/>
        </w:rPr>
        <w:t>.</w:t>
      </w:r>
      <w:r>
        <w:rPr>
          <w:rFonts w:hint="eastAsia"/>
        </w:rPr>
        <w:t>在</w:t>
      </w:r>
      <w:r>
        <w:rPr>
          <w:rFonts w:hint="eastAsia"/>
        </w:rPr>
        <w:t>C</w:t>
      </w:r>
      <w:r>
        <w:rPr>
          <w:rFonts w:hint="eastAsia"/>
        </w:rPr>
        <w:t>语言中以下正确的说法是</w:t>
      </w:r>
      <w:r>
        <w:rPr>
          <w:rFonts w:hint="eastAsia"/>
        </w:rPr>
        <w:t>(      ).</w:t>
      </w:r>
    </w:p>
    <w:p w:rsidR="00D41CD2" w:rsidRDefault="00316B34">
      <w:r>
        <w:rPr>
          <w:rFonts w:hint="eastAsia"/>
        </w:rPr>
        <w:t xml:space="preserve">A) </w:t>
      </w:r>
      <w:r>
        <w:rPr>
          <w:rFonts w:hint="eastAsia"/>
        </w:rPr>
        <w:t>当函数的参数为简单变量时，实参和与其对应的形参各占用独立的存储单元；</w:t>
      </w:r>
    </w:p>
    <w:p w:rsidR="00D41CD2" w:rsidRDefault="00316B34">
      <w:r>
        <w:rPr>
          <w:rFonts w:hint="eastAsia"/>
        </w:rPr>
        <w:t xml:space="preserve">B) </w:t>
      </w:r>
      <w:r>
        <w:rPr>
          <w:rFonts w:hint="eastAsia"/>
        </w:rPr>
        <w:t>当函数的参数为简单变量时，实参和与其对应的形参共占用一个存储单元；</w:t>
      </w:r>
    </w:p>
    <w:p w:rsidR="00D41CD2" w:rsidRDefault="00316B34">
      <w:r>
        <w:rPr>
          <w:rFonts w:hint="eastAsia"/>
        </w:rPr>
        <w:t xml:space="preserve">C) </w:t>
      </w:r>
      <w:r>
        <w:rPr>
          <w:rFonts w:hint="eastAsia"/>
        </w:rPr>
        <w:t>形参是虚拟的，不占用存储单元。</w:t>
      </w:r>
    </w:p>
    <w:p w:rsidR="00D41CD2" w:rsidRDefault="00316B34">
      <w:r>
        <w:t>37</w:t>
      </w:r>
      <w:r>
        <w:rPr>
          <w:rFonts w:hint="eastAsia"/>
        </w:rPr>
        <w:t>.</w:t>
      </w:r>
      <w:r>
        <w:rPr>
          <w:rFonts w:hint="eastAsia"/>
        </w:rPr>
        <w:t>下列程序的执行结果为</w:t>
      </w:r>
      <w:r>
        <w:rPr>
          <w:rFonts w:hint="eastAsia"/>
        </w:rPr>
        <w:t>(   ).</w:t>
      </w:r>
    </w:p>
    <w:p w:rsidR="00D41CD2" w:rsidRDefault="00316B34">
      <w:r>
        <w:t xml:space="preserve">    float f1(float x)</w:t>
      </w:r>
    </w:p>
    <w:p w:rsidR="00D41CD2" w:rsidRDefault="00316B34">
      <w:r>
        <w:t xml:space="preserve">      {</w:t>
      </w:r>
    </w:p>
    <w:p w:rsidR="00D41CD2" w:rsidRDefault="00316B34">
      <w:r>
        <w:t xml:space="preserve">       int k=2;</w:t>
      </w:r>
    </w:p>
    <w:p w:rsidR="00D41CD2" w:rsidRDefault="00316B34">
      <w:r>
        <w:t xml:space="preserve">       k=k*x;</w:t>
      </w:r>
    </w:p>
    <w:p w:rsidR="00D41CD2" w:rsidRDefault="00316B34">
      <w:r>
        <w:t xml:space="preserve">       return k;</w:t>
      </w:r>
    </w:p>
    <w:p w:rsidR="00D41CD2" w:rsidRDefault="00316B34">
      <w:r>
        <w:t xml:space="preserve">      }</w:t>
      </w:r>
    </w:p>
    <w:p w:rsidR="00D41CD2" w:rsidRDefault="00316B34">
      <w:r>
        <w:t xml:space="preserve">    main()</w:t>
      </w:r>
    </w:p>
    <w:p w:rsidR="00D41CD2" w:rsidRDefault="00316B34">
      <w:r>
        <w:t xml:space="preserve">     {</w:t>
      </w:r>
    </w:p>
    <w:p w:rsidR="00D41CD2" w:rsidRDefault="00316B34">
      <w:r>
        <w:t xml:space="preserve">      float b=4.3;</w:t>
      </w:r>
    </w:p>
    <w:p w:rsidR="00D41CD2" w:rsidRDefault="00316B34">
      <w:r>
        <w:t xml:space="preserve">      printf("%.1f",f1(b));</w:t>
      </w:r>
    </w:p>
    <w:p w:rsidR="00D41CD2" w:rsidRDefault="00316B34">
      <w:r>
        <w:t xml:space="preserve">     }</w:t>
      </w:r>
    </w:p>
    <w:p w:rsidR="00D41CD2" w:rsidRDefault="00316B34">
      <w:r>
        <w:t>A) 8.6    B) 9.0    C) 8.0     D) 8</w:t>
      </w:r>
    </w:p>
    <w:p w:rsidR="00D41CD2" w:rsidRDefault="00316B34">
      <w:r>
        <w:t>38</w:t>
      </w:r>
      <w:r>
        <w:rPr>
          <w:rFonts w:hint="eastAsia"/>
        </w:rPr>
        <w:t>.</w:t>
      </w:r>
      <w:r>
        <w:rPr>
          <w:rFonts w:hint="eastAsia"/>
        </w:rPr>
        <w:t>若有以下函数定义，则在主函数中正确的调用语句是</w:t>
      </w:r>
      <w:r>
        <w:rPr>
          <w:rFonts w:hint="eastAsia"/>
        </w:rPr>
        <w:t>(</w:t>
      </w:r>
      <w:r>
        <w:t xml:space="preserve">   </w:t>
      </w:r>
      <w:r>
        <w:rPr>
          <w:rFonts w:hint="eastAsia"/>
        </w:rPr>
        <w:t>)</w:t>
      </w:r>
    </w:p>
    <w:p w:rsidR="00D41CD2" w:rsidRDefault="00316B34">
      <w:r>
        <w:t xml:space="preserve"> int fun( int  array[3][5])</w:t>
      </w:r>
    </w:p>
    <w:p w:rsidR="00D41CD2" w:rsidRDefault="00316B34">
      <w:r>
        <w:t>{ ………..}</w:t>
      </w:r>
    </w:p>
    <w:p w:rsidR="00D41CD2" w:rsidRDefault="00316B34">
      <w:r>
        <w:t>main()</w:t>
      </w:r>
    </w:p>
    <w:p w:rsidR="00D41CD2" w:rsidRDefault="00316B34">
      <w:r>
        <w:t>{ int  a[3][5], b;</w:t>
      </w:r>
    </w:p>
    <w:p w:rsidR="00D41CD2" w:rsidRDefault="00316B34">
      <w:r>
        <w:t xml:space="preserve">   ……..}</w:t>
      </w:r>
    </w:p>
    <w:p w:rsidR="00D41CD2" w:rsidRDefault="00316B34">
      <w:r>
        <w:rPr>
          <w:rFonts w:hint="eastAsia"/>
        </w:rPr>
        <w:t>A</w:t>
      </w:r>
      <w:r>
        <w:rPr>
          <w:rFonts w:hint="eastAsia"/>
        </w:rPr>
        <w:t>）</w:t>
      </w:r>
      <w:r>
        <w:rPr>
          <w:rFonts w:hint="eastAsia"/>
        </w:rPr>
        <w:t>b=fun(</w:t>
      </w:r>
      <w:r>
        <w:t xml:space="preserve"> </w:t>
      </w:r>
      <w:r>
        <w:rPr>
          <w:rFonts w:hint="eastAsia"/>
        </w:rPr>
        <w:t>a[3][5]);</w:t>
      </w:r>
    </w:p>
    <w:p w:rsidR="00D41CD2" w:rsidRDefault="00316B34">
      <w:r>
        <w:rPr>
          <w:rFonts w:hint="eastAsia"/>
        </w:rPr>
        <w:t>B</w:t>
      </w:r>
      <w:r>
        <w:rPr>
          <w:rFonts w:hint="eastAsia"/>
        </w:rPr>
        <w:t>）</w:t>
      </w:r>
      <w:r>
        <w:rPr>
          <w:rFonts w:hint="eastAsia"/>
        </w:rPr>
        <w:t>b=fun(</w:t>
      </w:r>
      <w:r>
        <w:t xml:space="preserve"> </w:t>
      </w:r>
      <w:r>
        <w:rPr>
          <w:rFonts w:hint="eastAsia"/>
        </w:rPr>
        <w:t>int a[3][5]);</w:t>
      </w:r>
    </w:p>
    <w:p w:rsidR="00D41CD2" w:rsidRDefault="00316B34">
      <w:r>
        <w:t>C) b=fun(a);</w:t>
      </w:r>
    </w:p>
    <w:p w:rsidR="00D41CD2" w:rsidRDefault="00316B34">
      <w:r>
        <w:t>E) b=fun(&amp;a);</w:t>
      </w:r>
    </w:p>
    <w:p w:rsidR="00D41CD2" w:rsidRDefault="00316B34">
      <w:r>
        <w:t>39</w:t>
      </w:r>
      <w:r>
        <w:rPr>
          <w:rFonts w:hint="eastAsia"/>
        </w:rPr>
        <w:t>.</w:t>
      </w:r>
      <w:r>
        <w:rPr>
          <w:rFonts w:hint="eastAsia"/>
        </w:rPr>
        <w:t>对下列递归函数：</w:t>
      </w:r>
    </w:p>
    <w:p w:rsidR="00D41CD2" w:rsidRDefault="00316B34">
      <w:r>
        <w:lastRenderedPageBreak/>
        <w:tab/>
        <w:t>int f( int n )</w:t>
      </w:r>
    </w:p>
    <w:p w:rsidR="00D41CD2" w:rsidRDefault="00316B34">
      <w:r>
        <w:tab/>
        <w:t xml:space="preserve">{ </w:t>
      </w:r>
    </w:p>
    <w:p w:rsidR="00D41CD2" w:rsidRDefault="00316B34">
      <w:r>
        <w:t xml:space="preserve">         return (n==0)? 1: f(n-1)+2; </w:t>
      </w:r>
    </w:p>
    <w:p w:rsidR="00D41CD2" w:rsidRDefault="00316B34">
      <w:r>
        <w:t xml:space="preserve">        }</w:t>
      </w:r>
    </w:p>
    <w:p w:rsidR="00D41CD2" w:rsidRDefault="00316B34">
      <w:r>
        <w:rPr>
          <w:rFonts w:hint="eastAsia"/>
        </w:rPr>
        <w:t xml:space="preserve">  </w:t>
      </w:r>
      <w:r>
        <w:rPr>
          <w:rFonts w:hint="eastAsia"/>
        </w:rPr>
        <w:t>函数调用</w:t>
      </w:r>
      <w:r>
        <w:rPr>
          <w:rFonts w:hint="eastAsia"/>
        </w:rPr>
        <w:t>f(3)</w:t>
      </w:r>
      <w:r>
        <w:rPr>
          <w:rFonts w:hint="eastAsia"/>
        </w:rPr>
        <w:t>的返回值是</w:t>
      </w:r>
      <w:r>
        <w:rPr>
          <w:rFonts w:hint="eastAsia"/>
        </w:rPr>
        <w:t>(   ).</w:t>
      </w:r>
    </w:p>
    <w:p w:rsidR="00D41CD2" w:rsidRDefault="00316B34">
      <w:r>
        <w:rPr>
          <w:rFonts w:hint="eastAsia"/>
        </w:rPr>
        <w:t xml:space="preserve">A) 5        B) 6            C) 7            D) </w:t>
      </w:r>
      <w:r>
        <w:rPr>
          <w:rFonts w:hint="eastAsia"/>
        </w:rPr>
        <w:t>以上均不是</w:t>
      </w:r>
      <w:r>
        <w:rPr>
          <w:rFonts w:hint="eastAsia"/>
        </w:rPr>
        <w:t xml:space="preserve"> </w:t>
      </w:r>
    </w:p>
    <w:p w:rsidR="00D41CD2" w:rsidRDefault="00316B34">
      <w:r>
        <w:rPr>
          <w:rFonts w:hint="eastAsia"/>
        </w:rPr>
        <w:t>4</w:t>
      </w:r>
      <w:r>
        <w:t>0</w:t>
      </w:r>
      <w:r>
        <w:rPr>
          <w:rFonts w:hint="eastAsia"/>
        </w:rPr>
        <w:t>.</w:t>
      </w:r>
      <w:r>
        <w:rPr>
          <w:rFonts w:hint="eastAsia"/>
        </w:rPr>
        <w:t>执行下列语句后，程序的运行结果为</w:t>
      </w:r>
      <w:r>
        <w:rPr>
          <w:rFonts w:hint="eastAsia"/>
        </w:rPr>
        <w:t>(   ).</w:t>
      </w:r>
    </w:p>
    <w:p w:rsidR="00D41CD2" w:rsidRDefault="00316B34">
      <w:r>
        <w:tab/>
        <w:t>int a=10;</w:t>
      </w:r>
    </w:p>
    <w:p w:rsidR="00D41CD2" w:rsidRDefault="00316B34">
      <w:r>
        <w:tab/>
        <w:t>f(  )</w:t>
      </w:r>
    </w:p>
    <w:p w:rsidR="00D41CD2" w:rsidRDefault="00316B34">
      <w:pPr>
        <w:ind w:firstLine="420"/>
      </w:pPr>
      <w:r>
        <w:t>{</w:t>
      </w:r>
    </w:p>
    <w:p w:rsidR="00D41CD2" w:rsidRDefault="00316B34">
      <w:pPr>
        <w:ind w:firstLineChars="300" w:firstLine="630"/>
      </w:pPr>
      <w:r>
        <w:t>a=12;</w:t>
      </w:r>
    </w:p>
    <w:p w:rsidR="00D41CD2" w:rsidRDefault="00316B34">
      <w:r>
        <w:t xml:space="preserve">    }</w:t>
      </w:r>
    </w:p>
    <w:p w:rsidR="00D41CD2" w:rsidRDefault="00316B34">
      <w:r>
        <w:t xml:space="preserve">     main()</w:t>
      </w:r>
    </w:p>
    <w:p w:rsidR="00D41CD2" w:rsidRDefault="00316B34">
      <w:r>
        <w:tab/>
        <w:t>{</w:t>
      </w:r>
    </w:p>
    <w:p w:rsidR="00D41CD2" w:rsidRDefault="00316B34">
      <w:pPr>
        <w:ind w:firstLineChars="300" w:firstLine="630"/>
      </w:pPr>
      <w:r>
        <w:t>f(  );</w:t>
      </w:r>
    </w:p>
    <w:p w:rsidR="00D41CD2" w:rsidRDefault="00316B34">
      <w:r>
        <w:t xml:space="preserve">      printf("%d",a);</w:t>
      </w:r>
    </w:p>
    <w:p w:rsidR="00D41CD2" w:rsidRDefault="00316B34">
      <w:r>
        <w:t xml:space="preserve">     }</w:t>
      </w:r>
    </w:p>
    <w:p w:rsidR="00D41CD2" w:rsidRDefault="00316B34">
      <w:r>
        <w:rPr>
          <w:rFonts w:hint="eastAsia"/>
        </w:rPr>
        <w:t xml:space="preserve">A) 10     B) 12      C) 0     D) </w:t>
      </w:r>
      <w:r>
        <w:rPr>
          <w:rFonts w:hint="eastAsia"/>
        </w:rPr>
        <w:t>不确定</w:t>
      </w:r>
    </w:p>
    <w:p w:rsidR="00D41CD2" w:rsidRDefault="00316B34">
      <w:r>
        <w:t>41.</w:t>
      </w:r>
      <w:r>
        <w:rPr>
          <w:rFonts w:hint="eastAsia"/>
        </w:rPr>
        <w:t>下列程序的结果为</w:t>
      </w:r>
      <w:r>
        <w:rPr>
          <w:rFonts w:hint="eastAsia"/>
        </w:rPr>
        <w:t>(</w:t>
      </w:r>
      <w:r>
        <w:t xml:space="preserve">   </w:t>
      </w:r>
      <w:r>
        <w:rPr>
          <w:rFonts w:hint="eastAsia"/>
        </w:rPr>
        <w:t>).</w:t>
      </w:r>
    </w:p>
    <w:p w:rsidR="00D41CD2" w:rsidRDefault="00316B34">
      <w:r>
        <w:t xml:space="preserve">  change( int x, int y )</w:t>
      </w:r>
    </w:p>
    <w:p w:rsidR="00D41CD2" w:rsidRDefault="00316B34">
      <w:r>
        <w:t xml:space="preserve">     {int t;</w:t>
      </w:r>
    </w:p>
    <w:p w:rsidR="00D41CD2" w:rsidRDefault="00316B34">
      <w:r>
        <w:t xml:space="preserve">      t=x; x=y; y=t;</w:t>
      </w:r>
    </w:p>
    <w:p w:rsidR="00D41CD2" w:rsidRDefault="00316B34">
      <w:r>
        <w:t xml:space="preserve">      }</w:t>
      </w:r>
    </w:p>
    <w:p w:rsidR="00D41CD2" w:rsidRDefault="00316B34">
      <w:r>
        <w:t xml:space="preserve">  main()</w:t>
      </w:r>
    </w:p>
    <w:p w:rsidR="00D41CD2" w:rsidRDefault="00316B34">
      <w:r>
        <w:t xml:space="preserve">    {</w:t>
      </w:r>
    </w:p>
    <w:p w:rsidR="00D41CD2" w:rsidRDefault="00316B34">
      <w:r>
        <w:t xml:space="preserve">     int x=2, y=3;</w:t>
      </w:r>
    </w:p>
    <w:p w:rsidR="00D41CD2" w:rsidRDefault="00316B34">
      <w:r>
        <w:t xml:space="preserve">     change( x , y );</w:t>
      </w:r>
    </w:p>
    <w:p w:rsidR="00D41CD2" w:rsidRDefault="00316B34">
      <w:r>
        <w:t xml:space="preserve">     printf("x=%d,y=%d\n",x,y);</w:t>
      </w:r>
    </w:p>
    <w:p w:rsidR="00D41CD2" w:rsidRDefault="00316B34">
      <w:r>
        <w:t xml:space="preserve">    }</w:t>
      </w:r>
    </w:p>
    <w:p w:rsidR="00D41CD2" w:rsidRDefault="00316B34">
      <w:r>
        <w:t>A) x=3,y=2     B) x=2,y=3      C) x=2,y=2     D) x=3,y=3</w:t>
      </w:r>
    </w:p>
    <w:p w:rsidR="00D41CD2" w:rsidRDefault="00316B34">
      <w:r>
        <w:t>42.</w:t>
      </w:r>
      <w:r>
        <w:rPr>
          <w:rFonts w:hint="eastAsia"/>
        </w:rPr>
        <w:t>执行下列程序后</w:t>
      </w:r>
      <w:r>
        <w:rPr>
          <w:rFonts w:hint="eastAsia"/>
        </w:rPr>
        <w:t xml:space="preserve">, </w:t>
      </w:r>
      <w:r>
        <w:rPr>
          <w:rFonts w:hint="eastAsia"/>
        </w:rPr>
        <w:t>变量</w:t>
      </w:r>
      <w:r>
        <w:rPr>
          <w:rFonts w:hint="eastAsia"/>
        </w:rPr>
        <w:t>a</w:t>
      </w:r>
      <w:r>
        <w:rPr>
          <w:rFonts w:hint="eastAsia"/>
        </w:rPr>
        <w:t>的值应为</w:t>
      </w:r>
      <w:r>
        <w:rPr>
          <w:rFonts w:hint="eastAsia"/>
        </w:rPr>
        <w:t>(</w:t>
      </w:r>
      <w:r>
        <w:t xml:space="preserve">   </w:t>
      </w:r>
      <w:r>
        <w:rPr>
          <w:rFonts w:hint="eastAsia"/>
        </w:rPr>
        <w:t>).</w:t>
      </w:r>
    </w:p>
    <w:p w:rsidR="00D41CD2" w:rsidRDefault="00316B34">
      <w:r>
        <w:t xml:space="preserve">  int f(int x)</w:t>
      </w:r>
    </w:p>
    <w:p w:rsidR="00D41CD2" w:rsidRDefault="00316B34">
      <w:r>
        <w:t xml:space="preserve">    {return x+3;}</w:t>
      </w:r>
    </w:p>
    <w:p w:rsidR="00D41CD2" w:rsidRDefault="00316B34">
      <w:r>
        <w:t xml:space="preserve">  main()</w:t>
      </w:r>
    </w:p>
    <w:p w:rsidR="00D41CD2" w:rsidRDefault="00316B34">
      <w:r>
        <w:t xml:space="preserve">   {</w:t>
      </w:r>
    </w:p>
    <w:p w:rsidR="00D41CD2" w:rsidRDefault="00316B34">
      <w:pPr>
        <w:ind w:firstLineChars="300" w:firstLine="630"/>
      </w:pPr>
      <w:r>
        <w:t>int a=1;</w:t>
      </w:r>
    </w:p>
    <w:p w:rsidR="00D41CD2" w:rsidRDefault="00316B34">
      <w:r>
        <w:t xml:space="preserve">     while(f(a)&lt;10)</w:t>
      </w:r>
    </w:p>
    <w:p w:rsidR="00D41CD2" w:rsidRDefault="00316B34">
      <w:r>
        <w:t xml:space="preserve">     a++;</w:t>
      </w:r>
    </w:p>
    <w:p w:rsidR="00D41CD2" w:rsidRDefault="00316B34">
      <w:r>
        <w:t xml:space="preserve">  }</w:t>
      </w:r>
    </w:p>
    <w:p w:rsidR="00D41CD2" w:rsidRDefault="00316B34">
      <w:r>
        <w:t>A) 11     B) 10      C) 9     D) 7</w:t>
      </w:r>
    </w:p>
    <w:p w:rsidR="00D41CD2" w:rsidRDefault="00316B34">
      <w:r>
        <w:t>43.</w:t>
      </w:r>
      <w:r>
        <w:rPr>
          <w:rFonts w:hint="eastAsia"/>
        </w:rPr>
        <w:t>下面程序</w:t>
      </w:r>
    </w:p>
    <w:p w:rsidR="00D41CD2" w:rsidRDefault="00316B34">
      <w:r>
        <w:t>#include &lt;stdio.h&gt;</w:t>
      </w:r>
    </w:p>
    <w:p w:rsidR="00D41CD2" w:rsidRDefault="00316B34">
      <w:r>
        <w:t xml:space="preserve">f ( int x ) </w:t>
      </w:r>
    </w:p>
    <w:p w:rsidR="00D41CD2" w:rsidRDefault="00316B34">
      <w:r>
        <w:t>{ if ( x= = 0 || x = = 1 ) return ( 3 ) ;</w:t>
      </w:r>
    </w:p>
    <w:p w:rsidR="00D41CD2" w:rsidRDefault="00316B34">
      <w:r>
        <w:rPr>
          <w:rFonts w:hint="eastAsia"/>
        </w:rPr>
        <w:lastRenderedPageBreak/>
        <w:t xml:space="preserve">  else  return ( x</w:t>
      </w:r>
      <w:r>
        <w:rPr>
          <w:rFonts w:hint="eastAsia"/>
        </w:rPr>
        <w:t>–</w:t>
      </w:r>
      <w:r>
        <w:rPr>
          <w:rFonts w:hint="eastAsia"/>
        </w:rPr>
        <w:t>f(x</w:t>
      </w:r>
      <w:r>
        <w:rPr>
          <w:rFonts w:hint="eastAsia"/>
        </w:rPr>
        <w:t>–</w:t>
      </w:r>
      <w:r>
        <w:rPr>
          <w:rFonts w:hint="eastAsia"/>
        </w:rPr>
        <w:t>2))</w:t>
      </w:r>
      <w:r>
        <w:rPr>
          <w:rFonts w:hint="eastAsia"/>
        </w:rPr>
        <w:t>；</w:t>
      </w:r>
    </w:p>
    <w:p w:rsidR="00D41CD2" w:rsidRDefault="00316B34">
      <w:r>
        <w:t>}</w:t>
      </w:r>
    </w:p>
    <w:p w:rsidR="00D41CD2" w:rsidRDefault="00316B34">
      <w:r>
        <w:t xml:space="preserve">main () </w:t>
      </w:r>
    </w:p>
    <w:p w:rsidR="00D41CD2" w:rsidRDefault="00316B34">
      <w:r>
        <w:t xml:space="preserve">{ </w:t>
      </w:r>
    </w:p>
    <w:p w:rsidR="00D41CD2" w:rsidRDefault="00316B34">
      <w:r>
        <w:t xml:space="preserve"> printf ("%d\n", f(9));</w:t>
      </w:r>
    </w:p>
    <w:p w:rsidR="00D41CD2" w:rsidRDefault="00316B34">
      <w:r>
        <w:t>}</w:t>
      </w:r>
    </w:p>
    <w:p w:rsidR="00D41CD2" w:rsidRDefault="00316B34">
      <w:r>
        <w:rPr>
          <w:rFonts w:hint="eastAsia"/>
        </w:rPr>
        <w:t>输出结果是</w:t>
      </w:r>
      <w:r>
        <w:rPr>
          <w:rFonts w:hint="eastAsia"/>
        </w:rPr>
        <w:t xml:space="preserve">(  </w:t>
      </w:r>
      <w:r>
        <w:t xml:space="preserve"> </w:t>
      </w:r>
      <w:r>
        <w:rPr>
          <w:rFonts w:hint="eastAsia"/>
        </w:rPr>
        <w:t>).</w:t>
      </w:r>
    </w:p>
    <w:p w:rsidR="00D41CD2" w:rsidRDefault="00316B34">
      <w:r>
        <w:t>A) 7</w:t>
      </w:r>
      <w:r>
        <w:tab/>
        <w:t>B) 3</w:t>
      </w:r>
      <w:r>
        <w:tab/>
        <w:t>C) 6</w:t>
      </w:r>
      <w:r>
        <w:tab/>
        <w:t>D) 8</w:t>
      </w:r>
    </w:p>
    <w:p w:rsidR="00D41CD2" w:rsidRDefault="00316B34">
      <w:r>
        <w:t>44.</w:t>
      </w:r>
      <w:r>
        <w:rPr>
          <w:rFonts w:hint="eastAsia"/>
        </w:rPr>
        <w:t>若有以下函数定义，则在主函数中正确的调用语句是</w:t>
      </w:r>
      <w:r>
        <w:rPr>
          <w:rFonts w:hint="eastAsia"/>
        </w:rPr>
        <w:t xml:space="preserve">( </w:t>
      </w:r>
      <w:r>
        <w:t xml:space="preserve"> </w:t>
      </w:r>
      <w:r>
        <w:rPr>
          <w:rFonts w:hint="eastAsia"/>
        </w:rPr>
        <w:t xml:space="preserve"> ).</w:t>
      </w:r>
    </w:p>
    <w:p w:rsidR="00D41CD2" w:rsidRDefault="00316B34">
      <w:r>
        <w:rPr>
          <w:rFonts w:hint="eastAsia"/>
        </w:rPr>
        <w:t>void   fun(int  array[][5]</w:t>
      </w:r>
      <w:r>
        <w:rPr>
          <w:rFonts w:hint="eastAsia"/>
        </w:rPr>
        <w:t>）</w:t>
      </w:r>
    </w:p>
    <w:p w:rsidR="00D41CD2" w:rsidRDefault="00316B34">
      <w:r>
        <w:t>{ ………..}</w:t>
      </w:r>
    </w:p>
    <w:p w:rsidR="00D41CD2" w:rsidRDefault="00316B34">
      <w:r>
        <w:t>main()</w:t>
      </w:r>
    </w:p>
    <w:p w:rsidR="00D41CD2" w:rsidRDefault="00316B34">
      <w:r>
        <w:t>{ int  a[3][5], b;</w:t>
      </w:r>
    </w:p>
    <w:p w:rsidR="00D41CD2" w:rsidRDefault="00316B34">
      <w:r>
        <w:t xml:space="preserve">   ……..}</w:t>
      </w:r>
    </w:p>
    <w:p w:rsidR="00D41CD2" w:rsidRDefault="00316B34">
      <w:r>
        <w:rPr>
          <w:rFonts w:hint="eastAsia"/>
        </w:rPr>
        <w:t>A</w:t>
      </w:r>
      <w:r>
        <w:rPr>
          <w:rFonts w:hint="eastAsia"/>
        </w:rPr>
        <w:t>）</w:t>
      </w:r>
      <w:r>
        <w:rPr>
          <w:rFonts w:hint="eastAsia"/>
        </w:rPr>
        <w:t>fun(a[3][5]);</w:t>
      </w:r>
    </w:p>
    <w:p w:rsidR="00D41CD2" w:rsidRDefault="00316B34">
      <w:r>
        <w:rPr>
          <w:rFonts w:hint="eastAsia"/>
        </w:rPr>
        <w:t>B</w:t>
      </w:r>
      <w:r>
        <w:rPr>
          <w:rFonts w:hint="eastAsia"/>
        </w:rPr>
        <w:t>）</w:t>
      </w:r>
      <w:r>
        <w:rPr>
          <w:rFonts w:hint="eastAsia"/>
        </w:rPr>
        <w:t>b=fun(a);</w:t>
      </w:r>
    </w:p>
    <w:p w:rsidR="00D41CD2" w:rsidRDefault="00316B34">
      <w:r>
        <w:t>C)  fun(a);</w:t>
      </w:r>
    </w:p>
    <w:p w:rsidR="00D41CD2" w:rsidRDefault="00316B34">
      <w:r>
        <w:t>D)  fun(a)</w:t>
      </w:r>
    </w:p>
    <w:p w:rsidR="00D41CD2" w:rsidRDefault="00316B34">
      <w:r>
        <w:t>45.</w:t>
      </w:r>
      <w:r>
        <w:rPr>
          <w:rFonts w:hint="eastAsia"/>
        </w:rPr>
        <w:t>对于以下递归函数</w:t>
      </w:r>
      <w:r>
        <w:rPr>
          <w:rFonts w:hint="eastAsia"/>
        </w:rPr>
        <w:t xml:space="preserve">f, </w:t>
      </w:r>
      <w:r>
        <w:rPr>
          <w:rFonts w:hint="eastAsia"/>
        </w:rPr>
        <w:t>调用</w:t>
      </w:r>
      <w:r>
        <w:rPr>
          <w:rFonts w:hint="eastAsia"/>
        </w:rPr>
        <w:t>f(4),</w:t>
      </w:r>
      <w:r>
        <w:rPr>
          <w:rFonts w:hint="eastAsia"/>
        </w:rPr>
        <w:t>其返回值为</w:t>
      </w:r>
      <w:r>
        <w:rPr>
          <w:rFonts w:hint="eastAsia"/>
        </w:rPr>
        <w:t>(  ).</w:t>
      </w:r>
    </w:p>
    <w:p w:rsidR="00D41CD2" w:rsidRDefault="00316B34">
      <w:r>
        <w:tab/>
        <w:t>int f(int n)</w:t>
      </w:r>
    </w:p>
    <w:p w:rsidR="00D41CD2" w:rsidRDefault="00316B34">
      <w:r>
        <w:tab/>
        <w:t xml:space="preserve">{  if (n)  </w:t>
      </w:r>
    </w:p>
    <w:p w:rsidR="00D41CD2" w:rsidRDefault="00316B34">
      <w:r>
        <w:t xml:space="preserve">             return f(n-1)+n;</w:t>
      </w:r>
    </w:p>
    <w:p w:rsidR="00D41CD2" w:rsidRDefault="00316B34">
      <w:r>
        <w:tab/>
        <w:t xml:space="preserve">   else </w:t>
      </w:r>
    </w:p>
    <w:p w:rsidR="00D41CD2" w:rsidRDefault="00316B34">
      <w:r>
        <w:t xml:space="preserve">             return n;</w:t>
      </w:r>
    </w:p>
    <w:p w:rsidR="00D41CD2" w:rsidRDefault="00316B34">
      <w:r>
        <w:tab/>
        <w:t>}</w:t>
      </w:r>
    </w:p>
    <w:p w:rsidR="00D41CD2" w:rsidRDefault="00316B34">
      <w:r>
        <w:t xml:space="preserve">A) 8        B) 10            C) 11            D) 12 </w:t>
      </w:r>
    </w:p>
    <w:p w:rsidR="00D41CD2" w:rsidRDefault="00316B34">
      <w:r>
        <w:rPr>
          <w:rFonts w:hint="eastAsia"/>
        </w:rPr>
        <w:t>二．判断题</w:t>
      </w:r>
    </w:p>
    <w:p w:rsidR="00D41CD2" w:rsidRDefault="00316B34">
      <w:r>
        <w:rPr>
          <w:rFonts w:hint="eastAsia"/>
        </w:rPr>
        <w:t xml:space="preserve">1 </w:t>
      </w:r>
      <w:r>
        <w:rPr>
          <w:rFonts w:hint="eastAsia"/>
        </w:rPr>
        <w:t>实参可以是常量、变量或表达式。</w:t>
      </w:r>
      <w:r>
        <w:rPr>
          <w:rFonts w:hint="eastAsia"/>
        </w:rPr>
        <w:t xml:space="preserve"> </w:t>
      </w:r>
      <w:r>
        <w:rPr>
          <w:rFonts w:hint="eastAsia"/>
        </w:rPr>
        <w:tab/>
      </w:r>
    </w:p>
    <w:p w:rsidR="00D41CD2" w:rsidRDefault="00316B34">
      <w:r>
        <w:rPr>
          <w:rFonts w:hint="eastAsia"/>
        </w:rPr>
        <w:t xml:space="preserve">2 </w:t>
      </w:r>
      <w:r>
        <w:rPr>
          <w:rFonts w:hint="eastAsia"/>
        </w:rPr>
        <w:t>定义函数时，形参的类型说明可放在函数体内。</w:t>
      </w:r>
      <w:r>
        <w:rPr>
          <w:rFonts w:hint="eastAsia"/>
        </w:rPr>
        <w:t xml:space="preserve"> </w:t>
      </w:r>
    </w:p>
    <w:p w:rsidR="00D41CD2" w:rsidRDefault="00316B34">
      <w:r>
        <w:rPr>
          <w:rFonts w:hint="eastAsia"/>
        </w:rPr>
        <w:t xml:space="preserve">3 </w:t>
      </w:r>
      <w:r>
        <w:rPr>
          <w:rFonts w:hint="eastAsia"/>
        </w:rPr>
        <w:t>在有参函数中，定义函数中指定的形参变量在整个程序一开始执行时便分配内存单元。</w:t>
      </w:r>
    </w:p>
    <w:p w:rsidR="00D41CD2" w:rsidRDefault="00316B34">
      <w:r>
        <w:rPr>
          <w:rFonts w:hint="eastAsia"/>
        </w:rPr>
        <w:t xml:space="preserve">4 </w:t>
      </w:r>
      <w:r>
        <w:rPr>
          <w:rFonts w:hint="eastAsia"/>
        </w:rPr>
        <w:t>数组名作函数参数时，也采用“值传送”方式。</w:t>
      </w:r>
    </w:p>
    <w:p w:rsidR="00D41CD2" w:rsidRDefault="00316B34">
      <w:r>
        <w:rPr>
          <w:rFonts w:hint="eastAsia"/>
        </w:rPr>
        <w:t xml:space="preserve">5 </w:t>
      </w:r>
      <w:r>
        <w:rPr>
          <w:rFonts w:hint="eastAsia"/>
        </w:rPr>
        <w:t>在</w:t>
      </w:r>
      <w:r>
        <w:rPr>
          <w:rFonts w:hint="eastAsia"/>
        </w:rPr>
        <w:t>C</w:t>
      </w:r>
      <w:r>
        <w:rPr>
          <w:rFonts w:hint="eastAsia"/>
        </w:rPr>
        <w:t>函数中，当以数组名作为参数时，对形参变量的操作不会影响到调用函数中的实参变量，即形参值不能传回给实参。</w:t>
      </w:r>
      <w:r>
        <w:rPr>
          <w:rFonts w:hint="eastAsia"/>
        </w:rPr>
        <w:tab/>
      </w:r>
      <w:r>
        <w:rPr>
          <w:rFonts w:hint="eastAsia"/>
        </w:rPr>
        <w:tab/>
      </w:r>
    </w:p>
    <w:p w:rsidR="00D41CD2" w:rsidRDefault="00316B34">
      <w:r>
        <w:rPr>
          <w:rFonts w:hint="eastAsia"/>
        </w:rPr>
        <w:t xml:space="preserve">6 </w:t>
      </w:r>
      <w:r>
        <w:rPr>
          <w:rFonts w:hint="eastAsia"/>
        </w:rPr>
        <w:t>函数调用可以作为一个函数的形参。</w:t>
      </w:r>
    </w:p>
    <w:p w:rsidR="00D41CD2" w:rsidRDefault="00316B34">
      <w:r>
        <w:rPr>
          <w:rFonts w:hint="eastAsia"/>
        </w:rPr>
        <w:t xml:space="preserve">7 </w:t>
      </w:r>
      <w:r>
        <w:rPr>
          <w:rFonts w:hint="eastAsia"/>
        </w:rPr>
        <w:t>数组名做函数的参数时，可以只在主调函数中定义数组，被调用函数只需要确定名称就可以了。</w:t>
      </w:r>
    </w:p>
    <w:p w:rsidR="00D41CD2" w:rsidRDefault="00316B34">
      <w:r>
        <w:rPr>
          <w:rFonts w:hint="eastAsia"/>
        </w:rPr>
        <w:t xml:space="preserve">8 </w:t>
      </w:r>
      <w:r>
        <w:rPr>
          <w:rFonts w:hint="eastAsia"/>
        </w:rPr>
        <w:t>数组元素做函数的实参，是双向传递，即“地址传递”方式。</w:t>
      </w:r>
    </w:p>
    <w:p w:rsidR="00D41CD2" w:rsidRDefault="00316B34">
      <w:r>
        <w:rPr>
          <w:rFonts w:hint="eastAsia"/>
        </w:rPr>
        <w:t xml:space="preserve">9 </w:t>
      </w:r>
      <w:r>
        <w:rPr>
          <w:rFonts w:hint="eastAsia"/>
        </w:rPr>
        <w:t>形参和实参的变量名称可以一样。</w:t>
      </w:r>
      <w:r>
        <w:rPr>
          <w:rFonts w:hint="eastAsia"/>
        </w:rPr>
        <w:t xml:space="preserve">  </w:t>
      </w:r>
    </w:p>
    <w:p w:rsidR="00D41CD2" w:rsidRDefault="00316B34">
      <w:r>
        <w:rPr>
          <w:rFonts w:hint="eastAsia"/>
        </w:rPr>
        <w:t xml:space="preserve">10 </w:t>
      </w:r>
      <w:r>
        <w:rPr>
          <w:rFonts w:hint="eastAsia"/>
        </w:rPr>
        <w:t>除了利用实际参数和形式参数在各函数之间传递数据外，利用全局变量，也可以在各函数间传递数据。</w:t>
      </w:r>
      <w:r>
        <w:rPr>
          <w:rFonts w:hint="eastAsia"/>
        </w:rPr>
        <w:t xml:space="preserve"> </w:t>
      </w:r>
    </w:p>
    <w:p w:rsidR="00D41CD2" w:rsidRDefault="00316B34">
      <w:r>
        <w:rPr>
          <w:rFonts w:hint="eastAsia"/>
        </w:rPr>
        <w:t xml:space="preserve">11 </w:t>
      </w:r>
      <w:r>
        <w:rPr>
          <w:rFonts w:hint="eastAsia"/>
        </w:rPr>
        <w:t>函数的实参与形参的类型应一致。</w:t>
      </w:r>
      <w:r>
        <w:rPr>
          <w:rFonts w:hint="eastAsia"/>
        </w:rPr>
        <w:t xml:space="preserve"> </w:t>
      </w:r>
    </w:p>
    <w:p w:rsidR="00D41CD2" w:rsidRDefault="00316B34">
      <w:r>
        <w:rPr>
          <w:rFonts w:hint="eastAsia"/>
        </w:rPr>
        <w:t xml:space="preserve">12 </w:t>
      </w:r>
      <w:r>
        <w:rPr>
          <w:rFonts w:hint="eastAsia"/>
        </w:rPr>
        <w:t>在</w:t>
      </w:r>
      <w:r>
        <w:rPr>
          <w:rFonts w:hint="eastAsia"/>
        </w:rPr>
        <w:t>C</w:t>
      </w:r>
      <w:r>
        <w:rPr>
          <w:rFonts w:hint="eastAsia"/>
        </w:rPr>
        <w:t>中，形式参数只是局限于所在函数</w:t>
      </w:r>
      <w:r>
        <w:rPr>
          <w:rFonts w:hint="eastAsia"/>
        </w:rPr>
        <w:t xml:space="preserve">.  </w:t>
      </w:r>
    </w:p>
    <w:p w:rsidR="00D41CD2" w:rsidRDefault="00316B34">
      <w:r>
        <w:rPr>
          <w:rFonts w:hint="eastAsia"/>
        </w:rPr>
        <w:t xml:space="preserve">13 </w:t>
      </w:r>
      <w:r>
        <w:rPr>
          <w:rFonts w:hint="eastAsia"/>
        </w:rPr>
        <w:t>在一个函数定义中只能包含一个</w:t>
      </w:r>
      <w:r>
        <w:rPr>
          <w:rFonts w:hint="eastAsia"/>
        </w:rPr>
        <w:t>return</w:t>
      </w:r>
      <w:r>
        <w:rPr>
          <w:rFonts w:hint="eastAsia"/>
        </w:rPr>
        <w:t>语句。</w:t>
      </w:r>
    </w:p>
    <w:p w:rsidR="00D41CD2" w:rsidRDefault="00316B34">
      <w:r>
        <w:rPr>
          <w:rFonts w:hint="eastAsia"/>
        </w:rPr>
        <w:t>14 C</w:t>
      </w:r>
      <w:r>
        <w:rPr>
          <w:rFonts w:hint="eastAsia"/>
        </w:rPr>
        <w:t>语言不允许在调用一个函数的过程中出现直接或者间接地调用该函数本身。</w:t>
      </w:r>
    </w:p>
    <w:p w:rsidR="00D41CD2" w:rsidRDefault="00316B34">
      <w:r>
        <w:rPr>
          <w:rFonts w:hint="eastAsia"/>
        </w:rPr>
        <w:lastRenderedPageBreak/>
        <w:t>15 C</w:t>
      </w:r>
      <w:r>
        <w:rPr>
          <w:rFonts w:hint="eastAsia"/>
        </w:rPr>
        <w:t>语言中允许函数的嵌套定义和嵌套调用。</w:t>
      </w:r>
    </w:p>
    <w:p w:rsidR="00D41CD2" w:rsidRDefault="00316B34">
      <w:r>
        <w:rPr>
          <w:rFonts w:hint="eastAsia"/>
        </w:rPr>
        <w:t xml:space="preserve">16 </w:t>
      </w:r>
      <w:r>
        <w:rPr>
          <w:rFonts w:hint="eastAsia"/>
        </w:rPr>
        <w:t>在同一源文件中，外部变量与局部变量同名时，则在局部变量的作用范围内</w:t>
      </w:r>
      <w:r>
        <w:rPr>
          <w:rFonts w:hint="eastAsia"/>
        </w:rPr>
        <w:t>,</w:t>
      </w:r>
      <w:r>
        <w:rPr>
          <w:rFonts w:hint="eastAsia"/>
        </w:rPr>
        <w:t>外部变量不起作用。</w:t>
      </w:r>
      <w:r>
        <w:rPr>
          <w:rFonts w:hint="eastAsia"/>
        </w:rPr>
        <w:t xml:space="preserve"> </w:t>
      </w:r>
    </w:p>
    <w:p w:rsidR="00D41CD2" w:rsidRDefault="00316B34">
      <w:r>
        <w:rPr>
          <w:rFonts w:hint="eastAsia"/>
        </w:rPr>
        <w:t xml:space="preserve">17 </w:t>
      </w:r>
      <w:r>
        <w:rPr>
          <w:rFonts w:hint="eastAsia"/>
        </w:rPr>
        <w:t>不同函数中使用相同名字的变量时，代表的是相同的变量。</w:t>
      </w:r>
    </w:p>
    <w:p w:rsidR="00D41CD2" w:rsidRDefault="00316B34">
      <w:r>
        <w:rPr>
          <w:rFonts w:hint="eastAsia"/>
        </w:rPr>
        <w:t xml:space="preserve">18 </w:t>
      </w:r>
      <w:r>
        <w:rPr>
          <w:rFonts w:hint="eastAsia"/>
        </w:rPr>
        <w:t>全局变量在在程序的全部执行过程中都占用存储单元。</w:t>
      </w:r>
      <w:r>
        <w:rPr>
          <w:rFonts w:hint="eastAsia"/>
        </w:rPr>
        <w:t xml:space="preserve"> </w:t>
      </w:r>
    </w:p>
    <w:p w:rsidR="00D41CD2" w:rsidRDefault="00D41CD2"/>
    <w:p w:rsidR="00D41CD2" w:rsidRDefault="00D41CD2"/>
    <w:p w:rsidR="00D41CD2" w:rsidRDefault="00D41CD2"/>
    <w:p w:rsidR="00D41CD2" w:rsidRDefault="00D41CD2"/>
    <w:p w:rsidR="00D41CD2" w:rsidRDefault="00316B34">
      <w:r>
        <w:rPr>
          <w:rFonts w:hint="eastAsia"/>
        </w:rPr>
        <w:t>答案：一</w:t>
      </w:r>
      <w:r>
        <w:rPr>
          <w:rFonts w:hint="eastAsia"/>
        </w:rPr>
        <w:t xml:space="preserve">.1.D </w:t>
      </w:r>
      <w:r>
        <w:t xml:space="preserve"> </w:t>
      </w:r>
      <w:r>
        <w:rPr>
          <w:rFonts w:hint="eastAsia"/>
        </w:rPr>
        <w:t xml:space="preserve">2.C </w:t>
      </w:r>
      <w:r>
        <w:t xml:space="preserve"> </w:t>
      </w:r>
      <w:r>
        <w:rPr>
          <w:rFonts w:hint="eastAsia"/>
        </w:rPr>
        <w:t>3.</w:t>
      </w:r>
      <w:del w:id="0" w:author="lisa" w:date="2018-03-13T20:56:00Z">
        <w:r w:rsidDel="005F192B">
          <w:rPr>
            <w:rFonts w:hint="eastAsia"/>
          </w:rPr>
          <w:delText>A</w:delText>
        </w:r>
        <w:r w:rsidDel="005F192B">
          <w:delText xml:space="preserve"> </w:delText>
        </w:r>
        <w:r w:rsidDel="005F192B">
          <w:rPr>
            <w:rFonts w:hint="eastAsia"/>
          </w:rPr>
          <w:delText xml:space="preserve"> </w:delText>
        </w:r>
      </w:del>
      <w:ins w:id="1" w:author="lisa" w:date="2018-03-13T20:56:00Z">
        <w:r w:rsidR="005F192B">
          <w:rPr>
            <w:rFonts w:hint="eastAsia"/>
          </w:rPr>
          <w:t>D</w:t>
        </w:r>
        <w:r w:rsidR="005F192B">
          <w:t xml:space="preserve"> </w:t>
        </w:r>
        <w:r w:rsidR="005F192B">
          <w:rPr>
            <w:rFonts w:hint="eastAsia"/>
          </w:rPr>
          <w:t xml:space="preserve"> </w:t>
        </w:r>
      </w:ins>
      <w:r>
        <w:rPr>
          <w:rFonts w:hint="eastAsia"/>
        </w:rPr>
        <w:t>4.D</w:t>
      </w:r>
      <w:r>
        <w:t xml:space="preserve"> </w:t>
      </w:r>
      <w:r>
        <w:rPr>
          <w:rFonts w:hint="eastAsia"/>
        </w:rPr>
        <w:t xml:space="preserve"> 5.A</w:t>
      </w:r>
      <w:r>
        <w:t xml:space="preserve"> </w:t>
      </w:r>
      <w:r>
        <w:rPr>
          <w:rFonts w:hint="eastAsia"/>
        </w:rPr>
        <w:t xml:space="preserve"> 6.B </w:t>
      </w:r>
      <w:r>
        <w:t xml:space="preserve"> </w:t>
      </w:r>
      <w:r>
        <w:rPr>
          <w:rFonts w:hint="eastAsia"/>
        </w:rPr>
        <w:t>7.</w:t>
      </w:r>
      <w:del w:id="2" w:author="lisa" w:date="2018-03-13T20:56:00Z">
        <w:r w:rsidDel="005F192B">
          <w:rPr>
            <w:rFonts w:hint="eastAsia"/>
          </w:rPr>
          <w:delText xml:space="preserve">A </w:delText>
        </w:r>
        <w:r w:rsidDel="005F192B">
          <w:delText xml:space="preserve"> </w:delText>
        </w:r>
      </w:del>
      <w:ins w:id="3" w:author="lisa" w:date="2018-03-13T20:56:00Z">
        <w:r w:rsidR="005F192B">
          <w:rPr>
            <w:rFonts w:hint="eastAsia"/>
          </w:rPr>
          <w:t xml:space="preserve">B </w:t>
        </w:r>
        <w:r w:rsidR="005F192B">
          <w:t xml:space="preserve"> </w:t>
        </w:r>
      </w:ins>
      <w:r>
        <w:rPr>
          <w:rFonts w:hint="eastAsia"/>
        </w:rPr>
        <w:t>8.A</w:t>
      </w:r>
      <w:r>
        <w:t xml:space="preserve"> </w:t>
      </w:r>
      <w:r>
        <w:rPr>
          <w:rFonts w:hint="eastAsia"/>
        </w:rPr>
        <w:t xml:space="preserve"> 9.</w:t>
      </w:r>
      <w:ins w:id="4" w:author="lisa" w:date="2018-03-13T20:56:00Z">
        <w:r w:rsidR="005F192B">
          <w:rPr>
            <w:rFonts w:hint="eastAsia"/>
          </w:rPr>
          <w:t>B</w:t>
        </w:r>
      </w:ins>
      <w:r>
        <w:rPr>
          <w:rFonts w:hint="eastAsia"/>
        </w:rPr>
        <w:t xml:space="preserve">C </w:t>
      </w:r>
      <w:r>
        <w:t xml:space="preserve"> </w:t>
      </w:r>
      <w:r>
        <w:rPr>
          <w:rFonts w:hint="eastAsia"/>
        </w:rPr>
        <w:t xml:space="preserve">10.C </w:t>
      </w:r>
      <w:r>
        <w:t xml:space="preserve"> </w:t>
      </w:r>
      <w:r>
        <w:rPr>
          <w:rFonts w:hint="eastAsia"/>
        </w:rPr>
        <w:t xml:space="preserve">11.C </w:t>
      </w:r>
      <w:r>
        <w:t xml:space="preserve"> </w:t>
      </w:r>
      <w:r>
        <w:rPr>
          <w:rFonts w:hint="eastAsia"/>
        </w:rPr>
        <w:t xml:space="preserve">12.D </w:t>
      </w:r>
      <w:r>
        <w:t xml:space="preserve"> </w:t>
      </w:r>
      <w:r>
        <w:rPr>
          <w:rFonts w:hint="eastAsia"/>
        </w:rPr>
        <w:t>13.B</w:t>
      </w:r>
      <w:r>
        <w:t xml:space="preserve"> </w:t>
      </w:r>
      <w:r>
        <w:rPr>
          <w:rFonts w:hint="eastAsia"/>
        </w:rPr>
        <w:t xml:space="preserve"> 14.C 15.</w:t>
      </w:r>
      <w:del w:id="5" w:author="lisa" w:date="2018-03-13T20:56:00Z">
        <w:r w:rsidDel="005F192B">
          <w:rPr>
            <w:rFonts w:hint="eastAsia"/>
          </w:rPr>
          <w:delText xml:space="preserve">A </w:delText>
        </w:r>
        <w:r w:rsidDel="005F192B">
          <w:delText xml:space="preserve"> </w:delText>
        </w:r>
      </w:del>
      <w:ins w:id="6" w:author="lisa" w:date="2018-03-13T20:56:00Z">
        <w:r w:rsidR="005F192B">
          <w:rPr>
            <w:rFonts w:hint="eastAsia"/>
          </w:rPr>
          <w:t xml:space="preserve">D </w:t>
        </w:r>
        <w:r w:rsidR="005F192B">
          <w:t xml:space="preserve"> </w:t>
        </w:r>
      </w:ins>
      <w:r>
        <w:rPr>
          <w:rFonts w:hint="eastAsia"/>
        </w:rPr>
        <w:t xml:space="preserve">16.C </w:t>
      </w:r>
      <w:r>
        <w:t xml:space="preserve"> </w:t>
      </w:r>
      <w:r>
        <w:rPr>
          <w:rFonts w:hint="eastAsia"/>
        </w:rPr>
        <w:t xml:space="preserve">17.A </w:t>
      </w:r>
      <w:r>
        <w:t xml:space="preserve"> </w:t>
      </w:r>
      <w:r>
        <w:rPr>
          <w:rFonts w:hint="eastAsia"/>
        </w:rPr>
        <w:t>18.A</w:t>
      </w:r>
      <w:r>
        <w:t xml:space="preserve"> </w:t>
      </w:r>
      <w:r>
        <w:rPr>
          <w:rFonts w:hint="eastAsia"/>
        </w:rPr>
        <w:t xml:space="preserve"> 19.C </w:t>
      </w:r>
      <w:r>
        <w:t xml:space="preserve"> </w:t>
      </w:r>
      <w:r>
        <w:rPr>
          <w:rFonts w:hint="eastAsia"/>
        </w:rPr>
        <w:t>20.A</w:t>
      </w:r>
      <w:r>
        <w:t xml:space="preserve">  21.C  22.</w:t>
      </w:r>
      <w:del w:id="7" w:author="lisa" w:date="2018-03-13T20:56:00Z">
        <w:r w:rsidDel="005F192B">
          <w:delText xml:space="preserve">A  </w:delText>
        </w:r>
      </w:del>
      <w:ins w:id="8" w:author="lisa" w:date="2018-03-13T20:56:00Z">
        <w:r w:rsidR="005F192B">
          <w:rPr>
            <w:rFonts w:hint="eastAsia"/>
          </w:rPr>
          <w:t>无答案</w:t>
        </w:r>
        <w:r w:rsidR="005F192B">
          <w:t xml:space="preserve">  </w:t>
        </w:r>
      </w:ins>
      <w:r>
        <w:t>23.B  24.D  25.C  26.</w:t>
      </w:r>
      <w:del w:id="9" w:author="lisa" w:date="2018-03-13T20:57:00Z">
        <w:r w:rsidDel="005F192B">
          <w:delText xml:space="preserve">A  </w:delText>
        </w:r>
      </w:del>
      <w:ins w:id="10" w:author="lisa" w:date="2018-03-13T20:57:00Z">
        <w:r w:rsidR="005F192B">
          <w:rPr>
            <w:rFonts w:hint="eastAsia"/>
          </w:rPr>
          <w:t>C</w:t>
        </w:r>
        <w:r w:rsidR="005F192B">
          <w:t xml:space="preserve">  </w:t>
        </w:r>
      </w:ins>
      <w:r>
        <w:t>27.D  28.B  29.</w:t>
      </w:r>
      <w:del w:id="11" w:author="lisa" w:date="2018-03-13T20:57:00Z">
        <w:r w:rsidDel="005F192B">
          <w:delText xml:space="preserve">C  </w:delText>
        </w:r>
      </w:del>
      <w:ins w:id="12" w:author="lisa" w:date="2018-03-13T20:57:00Z">
        <w:r w:rsidR="005F192B">
          <w:rPr>
            <w:rFonts w:hint="eastAsia"/>
          </w:rPr>
          <w:t>D</w:t>
        </w:r>
        <w:r w:rsidR="005F192B">
          <w:t xml:space="preserve">  </w:t>
        </w:r>
      </w:ins>
      <w:r>
        <w:t>30.</w:t>
      </w:r>
      <w:del w:id="13" w:author="lisa" w:date="2018-03-13T20:57:00Z">
        <w:r w:rsidDel="005F192B">
          <w:delText xml:space="preserve">D  </w:delText>
        </w:r>
      </w:del>
      <w:ins w:id="14" w:author="lisa" w:date="2018-03-13T20:57:00Z">
        <w:r w:rsidR="005F192B">
          <w:rPr>
            <w:rFonts w:hint="eastAsia"/>
          </w:rPr>
          <w:t>AC</w:t>
        </w:r>
        <w:r w:rsidR="005F192B">
          <w:t xml:space="preserve">  </w:t>
        </w:r>
      </w:ins>
      <w:r>
        <w:t>31.C  32.A  33.A  34.D  35.A  36.A  37.C  38.C  39.C  40.B  41.B  42.D  43.A  44.</w:t>
      </w:r>
      <w:del w:id="15" w:author="lisa" w:date="2018-03-13T20:57:00Z">
        <w:r w:rsidDel="005F192B">
          <w:delText xml:space="preserve">B  </w:delText>
        </w:r>
      </w:del>
      <w:ins w:id="16" w:author="lisa" w:date="2018-03-13T20:57:00Z">
        <w:r w:rsidR="005F192B">
          <w:rPr>
            <w:rFonts w:hint="eastAsia"/>
          </w:rPr>
          <w:t>C</w:t>
        </w:r>
        <w:bookmarkStart w:id="17" w:name="_GoBack"/>
        <w:bookmarkEnd w:id="17"/>
        <w:del w:id="18" w:author="曾谞旺" w:date="2018-03-17T16:42:00Z">
          <w:r w:rsidR="005F192B" w:rsidDel="00B9195F">
            <w:rPr>
              <w:rFonts w:hint="eastAsia"/>
            </w:rPr>
            <w:delText>D</w:delText>
          </w:r>
        </w:del>
        <w:r w:rsidR="005F192B">
          <w:t xml:space="preserve">  </w:t>
        </w:r>
      </w:ins>
      <w:r>
        <w:t xml:space="preserve">45.B </w:t>
      </w:r>
    </w:p>
    <w:p w:rsidR="00D41CD2" w:rsidRDefault="00316B34">
      <w:r>
        <w:rPr>
          <w:rFonts w:hint="eastAsia"/>
        </w:rPr>
        <w:t>二</w:t>
      </w:r>
      <w:r>
        <w:rPr>
          <w:rFonts w:hint="eastAsia"/>
        </w:rPr>
        <w:t>.1.</w:t>
      </w:r>
      <w:r>
        <w:rPr>
          <w:rFonts w:hint="eastAsia"/>
        </w:rPr>
        <w:t>√</w:t>
      </w:r>
      <w:r>
        <w:rPr>
          <w:rFonts w:hint="eastAsia"/>
        </w:rPr>
        <w:t xml:space="preserve"> 2.X 3.X 4.</w:t>
      </w:r>
      <w:r>
        <w:rPr>
          <w:rFonts w:hint="eastAsia"/>
        </w:rPr>
        <w:t>√</w:t>
      </w:r>
      <w:r>
        <w:rPr>
          <w:rFonts w:hint="eastAsia"/>
        </w:rPr>
        <w:t xml:space="preserve"> 5.X 6.</w:t>
      </w:r>
      <w:r>
        <w:rPr>
          <w:rFonts w:hint="eastAsia"/>
        </w:rPr>
        <w:t>√</w:t>
      </w:r>
      <w:r>
        <w:rPr>
          <w:rFonts w:hint="eastAsia"/>
        </w:rPr>
        <w:t xml:space="preserve"> 7.</w:t>
      </w:r>
      <w:r>
        <w:rPr>
          <w:rFonts w:hint="eastAsia"/>
        </w:rPr>
        <w:t>√</w:t>
      </w:r>
      <w:r>
        <w:rPr>
          <w:rFonts w:hint="eastAsia"/>
        </w:rPr>
        <w:t xml:space="preserve"> 8.</w:t>
      </w:r>
      <w:r>
        <w:rPr>
          <w:rFonts w:hint="eastAsia"/>
        </w:rPr>
        <w:t>√</w:t>
      </w:r>
      <w:r>
        <w:rPr>
          <w:rFonts w:hint="eastAsia"/>
        </w:rPr>
        <w:t xml:space="preserve"> 9.</w:t>
      </w:r>
      <w:r>
        <w:rPr>
          <w:rFonts w:hint="eastAsia"/>
        </w:rPr>
        <w:t>√</w:t>
      </w:r>
      <w:r>
        <w:rPr>
          <w:rFonts w:hint="eastAsia"/>
        </w:rPr>
        <w:t xml:space="preserve"> 10.</w:t>
      </w:r>
      <w:r>
        <w:rPr>
          <w:rFonts w:hint="eastAsia"/>
        </w:rPr>
        <w:t>√</w:t>
      </w:r>
      <w:r>
        <w:rPr>
          <w:rFonts w:hint="eastAsia"/>
        </w:rPr>
        <w:t xml:space="preserve"> 11.</w:t>
      </w:r>
      <w:r>
        <w:rPr>
          <w:rFonts w:hint="eastAsia"/>
        </w:rPr>
        <w:t>√</w:t>
      </w:r>
      <w:r>
        <w:rPr>
          <w:rFonts w:hint="eastAsia"/>
        </w:rPr>
        <w:t xml:space="preserve"> 12.</w:t>
      </w:r>
      <w:r>
        <w:rPr>
          <w:rFonts w:hint="eastAsia"/>
        </w:rPr>
        <w:t>√</w:t>
      </w:r>
      <w:r>
        <w:rPr>
          <w:rFonts w:hint="eastAsia"/>
        </w:rPr>
        <w:t xml:space="preserve"> 13.</w:t>
      </w:r>
      <w:ins w:id="19" w:author="lisa" w:date="2018-03-13T20:58:00Z">
        <w:r w:rsidR="005F192B" w:rsidRPr="005F192B">
          <w:rPr>
            <w:rFonts w:hint="eastAsia"/>
          </w:rPr>
          <w:t xml:space="preserve"> </w:t>
        </w:r>
        <w:r w:rsidR="005F192B">
          <w:rPr>
            <w:rFonts w:hint="eastAsia"/>
          </w:rPr>
          <w:t>X</w:t>
        </w:r>
      </w:ins>
      <w:del w:id="20" w:author="lisa" w:date="2018-03-13T20:58:00Z">
        <w:r w:rsidDel="005F192B">
          <w:rPr>
            <w:rFonts w:hint="eastAsia"/>
          </w:rPr>
          <w:delText>√</w:delText>
        </w:r>
      </w:del>
      <w:r>
        <w:rPr>
          <w:rFonts w:hint="eastAsia"/>
        </w:rPr>
        <w:t xml:space="preserve"> 14.X 15.X 16.</w:t>
      </w:r>
      <w:r>
        <w:rPr>
          <w:rFonts w:hint="eastAsia"/>
        </w:rPr>
        <w:t>√</w:t>
      </w:r>
      <w:r>
        <w:rPr>
          <w:rFonts w:hint="eastAsia"/>
        </w:rPr>
        <w:t xml:space="preserve"> 17.X 18.</w:t>
      </w:r>
      <w:r>
        <w:rPr>
          <w:rFonts w:hint="eastAsia"/>
        </w:rPr>
        <w:t>√</w:t>
      </w:r>
      <w:r>
        <w:rPr>
          <w:rFonts w:hint="eastAsia"/>
        </w:rPr>
        <w:t xml:space="preserve"> </w:t>
      </w:r>
    </w:p>
    <w:sectPr w:rsidR="00D41CD2" w:rsidSect="00D41C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4DD0" w:rsidRDefault="000C4DD0" w:rsidP="005F192B">
      <w:r>
        <w:separator/>
      </w:r>
    </w:p>
  </w:endnote>
  <w:endnote w:type="continuationSeparator" w:id="0">
    <w:p w:rsidR="000C4DD0" w:rsidRDefault="000C4DD0" w:rsidP="005F1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4DD0" w:rsidRDefault="000C4DD0" w:rsidP="005F192B">
      <w:r>
        <w:separator/>
      </w:r>
    </w:p>
  </w:footnote>
  <w:footnote w:type="continuationSeparator" w:id="0">
    <w:p w:rsidR="000C4DD0" w:rsidRDefault="000C4DD0" w:rsidP="005F192B">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曾谞旺">
    <w15:presenceInfo w15:providerId="Windows Live" w15:userId="ecf5ee32fe9d71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41CD2"/>
    <w:rsid w:val="000C4DD0"/>
    <w:rsid w:val="00316B34"/>
    <w:rsid w:val="005F192B"/>
    <w:rsid w:val="00B9195F"/>
    <w:rsid w:val="00D41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333F6"/>
  <w15:docId w15:val="{B18568D8-8588-4151-A042-C1E8E3253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41CD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D41CD2"/>
    <w:pPr>
      <w:pBdr>
        <w:bottom w:val="single" w:sz="6" w:space="1" w:color="auto"/>
      </w:pBdr>
      <w:tabs>
        <w:tab w:val="center" w:pos="4153"/>
        <w:tab w:val="right" w:pos="8306"/>
      </w:tabs>
      <w:snapToGrid w:val="0"/>
      <w:jc w:val="center"/>
    </w:pPr>
    <w:rPr>
      <w:rFonts w:ascii="等线" w:eastAsia="等线" w:hAnsi="等线" w:cs="宋体"/>
      <w:sz w:val="18"/>
      <w:szCs w:val="18"/>
    </w:rPr>
  </w:style>
  <w:style w:type="character" w:customStyle="1" w:styleId="a4">
    <w:name w:val="页眉 字符"/>
    <w:basedOn w:val="a0"/>
    <w:link w:val="a3"/>
    <w:uiPriority w:val="99"/>
    <w:rsid w:val="00D41CD2"/>
    <w:rPr>
      <w:sz w:val="18"/>
      <w:szCs w:val="18"/>
    </w:rPr>
  </w:style>
  <w:style w:type="paragraph" w:styleId="a5">
    <w:name w:val="footer"/>
    <w:basedOn w:val="a"/>
    <w:link w:val="a6"/>
    <w:uiPriority w:val="99"/>
    <w:rsid w:val="00D41CD2"/>
    <w:pPr>
      <w:tabs>
        <w:tab w:val="center" w:pos="4153"/>
        <w:tab w:val="right" w:pos="8306"/>
      </w:tabs>
      <w:snapToGrid w:val="0"/>
      <w:jc w:val="left"/>
    </w:pPr>
    <w:rPr>
      <w:rFonts w:ascii="等线" w:eastAsia="等线" w:hAnsi="等线" w:cs="宋体"/>
      <w:sz w:val="18"/>
      <w:szCs w:val="18"/>
    </w:rPr>
  </w:style>
  <w:style w:type="character" w:customStyle="1" w:styleId="a6">
    <w:name w:val="页脚 字符"/>
    <w:basedOn w:val="a0"/>
    <w:link w:val="a5"/>
    <w:uiPriority w:val="99"/>
    <w:rsid w:val="00D41C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0676E5-070F-443E-87BE-1AF4B3573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932</Words>
  <Characters>5318</Characters>
  <Application>Microsoft Office Word</Application>
  <DocSecurity>0</DocSecurity>
  <Lines>44</Lines>
  <Paragraphs>12</Paragraphs>
  <ScaleCrop>false</ScaleCrop>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土豆泥番茄酱</dc:creator>
  <cp:lastModifiedBy>曾谞旺</cp:lastModifiedBy>
  <cp:revision>8</cp:revision>
  <dcterms:created xsi:type="dcterms:W3CDTF">2018-03-08T15:43:00Z</dcterms:created>
  <dcterms:modified xsi:type="dcterms:W3CDTF">2018-03-17T08:42:00Z</dcterms:modified>
</cp:coreProperties>
</file>