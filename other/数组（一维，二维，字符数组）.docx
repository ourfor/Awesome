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  <w:r>
        <w:rPr>
          <w:rFonts w:hint="eastAsia"/>
        </w:rPr>
        <w:t>.以下定义语句中，错误的是(     ).</w:t>
      </w:r>
    </w:p>
    <w:p>
      <w:r>
        <w:t xml:space="preserve">A) int a[ ] = {6,7,8};   </w:t>
      </w:r>
    </w:p>
    <w:p>
      <w:r>
        <w:t xml:space="preserve">B) int n=5, a[n];  </w:t>
      </w:r>
    </w:p>
    <w:p>
      <w:r>
        <w:t xml:space="preserve">C) char a[ ]= "string";  </w:t>
      </w:r>
    </w:p>
    <w:p>
      <w:r>
        <w:t>D) char a[5 ]={'0','1','2','3','4'};</w:t>
      </w:r>
    </w:p>
    <w:p>
      <w:r>
        <w:t>2</w:t>
      </w:r>
      <w:r>
        <w:rPr>
          <w:rFonts w:hint="eastAsia"/>
        </w:rPr>
        <w:t>.以下描述中正确的是(     ).</w:t>
      </w:r>
    </w:p>
    <w:p>
      <w:r>
        <w:rPr>
          <w:rFonts w:hint="eastAsia"/>
        </w:rPr>
        <w:t>A) 数组名后面的常量表达式用一对圆括弧括起来</w:t>
      </w:r>
    </w:p>
    <w:p>
      <w:r>
        <w:rPr>
          <w:rFonts w:hint="eastAsia"/>
        </w:rPr>
        <w:t>B) 数组下标从1开始  　</w:t>
      </w:r>
    </w:p>
    <w:p>
      <w:r>
        <w:rPr>
          <w:rFonts w:hint="eastAsia"/>
        </w:rPr>
        <w:t>C) 数组下标的数据类型可以是整型或实型</w:t>
      </w:r>
    </w:p>
    <w:p>
      <w:r>
        <w:rPr>
          <w:rFonts w:hint="eastAsia"/>
        </w:rPr>
        <w:t>D) 数组名的规定与变量名相同</w:t>
      </w:r>
    </w:p>
    <w:p>
      <w:r>
        <w:t>3</w:t>
      </w:r>
      <w:r>
        <w:rPr>
          <w:rFonts w:hint="eastAsia"/>
        </w:rPr>
        <w:t>.若定义数组int a[10] ,其最后一个数组元素为(    ).</w:t>
      </w:r>
    </w:p>
    <w:p>
      <w:r>
        <w:t>A) a[0]      B) a[1]     C) a[9]     D) a[10]</w:t>
      </w:r>
    </w:p>
    <w:p>
      <w:r>
        <w:t>4</w:t>
      </w:r>
      <w:r>
        <w:rPr>
          <w:rFonts w:hint="eastAsia"/>
        </w:rPr>
        <w:t>.若定义数组并初始化int a[10]={ 1,2,3,4},以下语句哪一个不成立(    )？</w:t>
      </w:r>
    </w:p>
    <w:p>
      <w:r>
        <w:rPr>
          <w:rFonts w:hint="eastAsia"/>
        </w:rPr>
        <w:t>A) a[8] 的值为0</w:t>
      </w:r>
      <w:r>
        <w:t xml:space="preserve">  </w:t>
      </w:r>
      <w:r>
        <w:rPr>
          <w:rFonts w:hint="eastAsia"/>
        </w:rPr>
        <w:t>B) a[1] 的值为1</w:t>
      </w:r>
      <w:r>
        <w:t xml:space="preserve">  </w:t>
      </w:r>
      <w:r>
        <w:rPr>
          <w:rFonts w:hint="eastAsia"/>
        </w:rPr>
        <w:t>C) a[3] 的值为4</w:t>
      </w:r>
      <w:r>
        <w:t xml:space="preserve">  </w:t>
      </w:r>
      <w:r>
        <w:rPr>
          <w:rFonts w:hint="eastAsia"/>
        </w:rPr>
        <w:t>D) a[9] 的值为0</w:t>
      </w:r>
    </w:p>
    <w:p>
      <w:r>
        <w:t>5</w:t>
      </w:r>
      <w:r>
        <w:rPr>
          <w:rFonts w:hint="eastAsia"/>
        </w:rPr>
        <w:t>.指出以下错误语句(    ).</w:t>
      </w:r>
    </w:p>
    <w:p>
      <w:r>
        <w:t>A)  int n=10,a[n];</w:t>
      </w:r>
    </w:p>
    <w:p>
      <w:r>
        <w:t>B)  int n,a[10];</w:t>
      </w:r>
    </w:p>
    <w:p>
      <w:r>
        <w:t>C)  int a[10]={1,2,3};</w:t>
      </w:r>
    </w:p>
    <w:p>
      <w:r>
        <w:t>D)  int a[10]={1,2,3,4,5,6,7,8,9,10};</w:t>
      </w:r>
    </w:p>
    <w:p>
      <w:r>
        <w:rPr>
          <w:rFonts w:hint="eastAsia"/>
        </w:rPr>
        <w:t>6.若float型变量占用4个字节,有定义float a[20]={1.1,2.1,3.1};则数组a在内存中所占的字节数是(    ).</w:t>
      </w:r>
    </w:p>
    <w:p>
      <w:r>
        <w:t>A)12   B)20    C)40    D)80</w:t>
      </w:r>
    </w:p>
    <w:p>
      <w:r>
        <w:rPr>
          <w:rFonts w:hint="eastAsia"/>
        </w:rPr>
        <w:t>7.设已定义：int x[2][4]={1,2,3,4,5,6,7,8}; 则元素x[1][1]的正确初值是(    ).</w:t>
      </w:r>
    </w:p>
    <w:p>
      <w:r>
        <w:t>A) 6</w:t>
      </w:r>
      <w:r>
        <w:tab/>
      </w:r>
      <w:r>
        <w:t xml:space="preserve">       B) 5</w:t>
      </w:r>
      <w:r>
        <w:tab/>
      </w:r>
      <w:r>
        <w:t xml:space="preserve">     C) 7</w:t>
      </w:r>
      <w:r>
        <w:tab/>
      </w:r>
      <w:r>
        <w:t xml:space="preserve">      D) 1                        </w:t>
      </w:r>
    </w:p>
    <w:p>
      <w:r>
        <w:rPr>
          <w:rFonts w:hint="eastAsia"/>
        </w:rPr>
        <w:t>8.设有定义：int a[][3]={{1,2,3},{4,5,6},{7,8,9}}; 则a[1][2]的初值为(    ).</w:t>
      </w:r>
    </w:p>
    <w:p>
      <w:r>
        <w:t>A) 2</w:t>
      </w:r>
      <w:r>
        <w:tab/>
      </w:r>
      <w:r>
        <w:t xml:space="preserve">       B) 4</w:t>
      </w:r>
      <w:r>
        <w:tab/>
      </w:r>
      <w:r>
        <w:t xml:space="preserve">     C) 6</w:t>
      </w:r>
      <w:r>
        <w:tab/>
      </w:r>
      <w:r>
        <w:t xml:space="preserve">      D) 8                        </w:t>
      </w:r>
    </w:p>
    <w:p>
      <w:r>
        <w:rPr>
          <w:rFonts w:hint="eastAsia"/>
        </w:rPr>
        <w:t>9.以下数组定义中，不正确的是(     ).</w:t>
      </w:r>
    </w:p>
    <w:p>
      <w:r>
        <w:rPr>
          <w:rFonts w:hint="eastAsia"/>
        </w:rPr>
        <w:t>A) int b[3][4];          　</w:t>
      </w:r>
    </w:p>
    <w:p>
      <w:r>
        <w:rPr>
          <w:rFonts w:hint="eastAsia"/>
        </w:rPr>
        <w:t>B) int c[3][ ]={{1,2},{1,2,3},{4,5,6,7}};  　</w:t>
      </w:r>
    </w:p>
    <w:p>
      <w:r>
        <w:rPr>
          <w:rFonts w:hint="eastAsia"/>
        </w:rPr>
        <w:t>C) int b[200][100]={0};  　</w:t>
      </w:r>
    </w:p>
    <w:p>
      <w:r>
        <w:t xml:space="preserve">D) int c[ ][3]={{1,2,3},{4,5,6}}; </w:t>
      </w:r>
    </w:p>
    <w:p>
      <w:r>
        <w:t>10</w:t>
      </w:r>
      <w:r>
        <w:rPr>
          <w:rFonts w:hint="eastAsia"/>
        </w:rPr>
        <w:t>.若定义数组并初始化int b[2][3]= { 1,2,3,4,5,6},以下语句哪一个成立(     )？</w:t>
      </w:r>
    </w:p>
    <w:p>
      <w:r>
        <w:rPr>
          <w:rFonts w:hint="eastAsia"/>
        </w:rPr>
        <w:t>A) 表达式b[1][2]的值为1</w:t>
      </w:r>
    </w:p>
    <w:p>
      <w:r>
        <w:rPr>
          <w:rFonts w:hint="eastAsia"/>
        </w:rPr>
        <w:t>B) 表达式b[1][2]的值为4</w:t>
      </w:r>
    </w:p>
    <w:p>
      <w:r>
        <w:rPr>
          <w:rFonts w:hint="eastAsia"/>
        </w:rPr>
        <w:t>C) 表达式b[1][2]的值为6</w:t>
      </w:r>
    </w:p>
    <w:p>
      <w:r>
        <w:rPr>
          <w:rFonts w:hint="eastAsia"/>
        </w:rPr>
        <w:t>D) 表达式b[1][2]的值为2</w:t>
      </w:r>
    </w:p>
    <w:p>
      <w:r>
        <w:rPr>
          <w:rFonts w:hint="eastAsia"/>
        </w:rPr>
        <w:t>11.若定义数组并初始化int a[2][3]= {{1,2, 3},{4,5,6}};以下语句哪一个不成立(    )？</w:t>
      </w:r>
    </w:p>
    <w:p>
      <w:r>
        <w:rPr>
          <w:rFonts w:hint="eastAsia"/>
        </w:rPr>
        <w:t>A) a数组中有6个元素</w:t>
      </w:r>
    </w:p>
    <w:p>
      <w:r>
        <w:rPr>
          <w:rFonts w:hint="eastAsia"/>
        </w:rPr>
        <w:t>B) a[2][3]是a数组的最后一个元素的引用</w:t>
      </w:r>
    </w:p>
    <w:p>
      <w:r>
        <w:rPr>
          <w:rFonts w:hint="eastAsia"/>
        </w:rPr>
        <w:t>C) a数组中每个元素都为整数</w:t>
      </w:r>
    </w:p>
    <w:p>
      <w:r>
        <w:rPr>
          <w:rFonts w:hint="eastAsia"/>
        </w:rPr>
        <w:t>D) a数组是整型数组</w:t>
      </w:r>
    </w:p>
    <w:p>
      <w:r>
        <w:t>12</w:t>
      </w:r>
      <w:r>
        <w:rPr>
          <w:rFonts w:hint="eastAsia"/>
        </w:rPr>
        <w:t>.若有以下的定义和语句：</w:t>
      </w:r>
    </w:p>
    <w:p>
      <w:r>
        <w:t>int str[12]={1,2,3,4,5,6,7,8,9,10,11,12};</w:t>
      </w:r>
    </w:p>
    <w:p>
      <w:r>
        <w:t>char c='e',</w:t>
      </w:r>
    </w:p>
    <w:p>
      <w:r>
        <w:rPr>
          <w:rFonts w:hint="eastAsia"/>
        </w:rPr>
        <w:t>则数值为2的表达式是(    ).</w:t>
      </w:r>
    </w:p>
    <w:p>
      <w:pPr>
        <w:rPr>
          <w:rFonts w:hint="eastAsia"/>
        </w:rPr>
      </w:pPr>
      <w:r>
        <w:t>A)str['g'-c]   B)str[2]    C)str['d'-'c']    D)str['d'-c]</w:t>
      </w:r>
    </w:p>
    <w:p>
      <w:r>
        <w:t>13</w:t>
      </w:r>
      <w:r>
        <w:rPr>
          <w:rFonts w:hint="eastAsia"/>
        </w:rPr>
        <w:t>.定义如下变量和数组：</w:t>
      </w:r>
    </w:p>
    <w:p>
      <w:r>
        <w:t>int i;</w:t>
      </w:r>
    </w:p>
    <w:p>
      <w:r>
        <w:t>int x[3][3]={1,2,3,4,5,6,7,8,9};</w:t>
      </w:r>
    </w:p>
    <w:p>
      <w:r>
        <w:rPr>
          <w:rFonts w:hint="eastAsia"/>
        </w:rPr>
        <w:t>则下面语句的输出结果是(    ).</w:t>
      </w:r>
    </w:p>
    <w:p>
      <w:r>
        <w:t>for(i=0;i&lt;3;i++)  printf("%d",x[i][2-i]);</w:t>
      </w:r>
    </w:p>
    <w:p>
      <w:r>
        <w:t xml:space="preserve">A) 1 5 9  </w:t>
      </w:r>
      <w:r>
        <w:tab/>
      </w:r>
      <w:r>
        <w:t>B) 1 4 7</w:t>
      </w:r>
      <w:r>
        <w:tab/>
      </w:r>
      <w:r>
        <w:t xml:space="preserve">  C) 3 5 7 </w:t>
      </w:r>
      <w:r>
        <w:tab/>
      </w:r>
      <w:r>
        <w:t xml:space="preserve"> D) 3 6 9</w:t>
      </w:r>
    </w:p>
    <w:p>
      <w:r>
        <w:rPr>
          <w:rFonts w:hint="eastAsia"/>
        </w:rPr>
        <w:t>14.以下程序的输出结果是(    ).</w:t>
      </w:r>
    </w:p>
    <w:p>
      <w:r>
        <w:t>main()</w:t>
      </w:r>
    </w:p>
    <w:p>
      <w:r>
        <w:t>{</w:t>
      </w:r>
    </w:p>
    <w:p>
      <w:pPr>
        <w:ind w:firstLine="420" w:firstLineChars="200"/>
      </w:pPr>
      <w:r>
        <w:t>int a[3][3]={{1,2},{3,4},{5,6}}, i, j, s=0;</w:t>
      </w:r>
    </w:p>
    <w:p>
      <w:pPr>
        <w:ind w:firstLine="420" w:firstLineChars="200"/>
      </w:pPr>
      <w:r>
        <w:t>for(i=1;i&lt;3;i++)</w:t>
      </w:r>
    </w:p>
    <w:p>
      <w:pPr>
        <w:ind w:firstLine="630" w:firstLineChars="300"/>
      </w:pPr>
      <w:r>
        <w:t>for(j=0;j&lt;=i;j++)</w:t>
      </w:r>
    </w:p>
    <w:p>
      <w:pPr>
        <w:ind w:firstLine="840" w:firstLineChars="400"/>
      </w:pPr>
      <w:r>
        <w:t>s+=a[i][j];</w:t>
      </w:r>
    </w:p>
    <w:p>
      <w:pPr>
        <w:ind w:firstLine="420" w:firstLineChars="200"/>
      </w:pPr>
      <w:r>
        <w:t>printf("%d",s);</w:t>
      </w:r>
    </w:p>
    <w:p>
      <w:r>
        <w:t>}</w:t>
      </w:r>
    </w:p>
    <w:p>
      <w:r>
        <w:t>A) 18     B)  19     C)  20     D) 21</w:t>
      </w:r>
    </w:p>
    <w:p>
      <w:r>
        <w:rPr>
          <w:rFonts w:hint="eastAsia"/>
        </w:rPr>
        <w:t>15.合法的数组定义是(     ).</w:t>
      </w:r>
    </w:p>
    <w:p>
      <w:r>
        <w:t xml:space="preserve">A) int a[ ] = "string"; </w:t>
      </w:r>
    </w:p>
    <w:p>
      <w:r>
        <w:t xml:space="preserve">B) int a[5]={0,1,2,3,4,5}; </w:t>
      </w:r>
    </w:p>
    <w:p>
      <w:r>
        <w:t xml:space="preserve">C) char a= "string"; </w:t>
      </w:r>
    </w:p>
    <w:p>
      <w:r>
        <w:t>D) char a[ ]={'0','1','2','3'};</w:t>
      </w:r>
    </w:p>
    <w:p>
      <w:r>
        <w:rPr>
          <w:rFonts w:hint="eastAsia"/>
        </w:rPr>
        <w:t>16.设有数组定义：char string[ ]="China"；则数组string所占的空间为(      ).</w:t>
      </w:r>
    </w:p>
    <w:p>
      <w:r>
        <w:rPr>
          <w:rFonts w:hint="eastAsia"/>
        </w:rPr>
        <w:t>A) 5个字节  B) 6个字节  C) 7个字节  D) 10个字节</w:t>
      </w:r>
    </w:p>
    <w:p>
      <w:r>
        <w:t>1</w:t>
      </w:r>
      <w:r>
        <w:rPr>
          <w:rFonts w:hint="eastAsia"/>
        </w:rPr>
        <w:t>7.指出以下错误语句(     ).</w:t>
      </w:r>
    </w:p>
    <w:p>
      <w:r>
        <w:t>A) char a[10]={'0','1','2','3','4','5','6','7','8','9'};</w:t>
      </w:r>
    </w:p>
    <w:p>
      <w:r>
        <w:t>B) char a[10]={'0','1 ','2','3'};</w:t>
      </w:r>
    </w:p>
    <w:p>
      <w:r>
        <w:t>C) char a[2]= {"1","2"};</w:t>
      </w:r>
    </w:p>
    <w:p>
      <w:r>
        <w:t>D) char a[2]= {'a’,'b’};</w:t>
      </w:r>
    </w:p>
    <w:p>
      <w:r>
        <w:t>1</w:t>
      </w:r>
      <w:r>
        <w:rPr>
          <w:rFonts w:hint="eastAsia"/>
        </w:rPr>
        <w:t>8.若定义数组并初始化char a[10]={"hello"},该数组的元素个数是(     ).</w:t>
      </w:r>
    </w:p>
    <w:p>
      <w:r>
        <w:t>A) 10  B) 5  C) 6  D) 7</w:t>
      </w:r>
    </w:p>
    <w:p>
      <w:r>
        <w:t>1</w:t>
      </w:r>
      <w:r>
        <w:rPr>
          <w:rFonts w:hint="eastAsia"/>
        </w:rPr>
        <w:t>9.若定义数组int a[10]；指出下列错误语句：</w:t>
      </w:r>
    </w:p>
    <w:p>
      <w:r>
        <w:rPr>
          <w:rFonts w:hint="eastAsia"/>
        </w:rPr>
        <w:t>A) a数组共有10个元素,其引用方法是：a[1],a[2]...a[10];</w:t>
      </w:r>
    </w:p>
    <w:p>
      <w:r>
        <w:rPr>
          <w:rFonts w:hint="eastAsia"/>
        </w:rPr>
        <w:t>B) a数组是整型数组,其元素自动初始化为0;</w:t>
      </w:r>
    </w:p>
    <w:p>
      <w:r>
        <w:rPr>
          <w:rFonts w:hint="eastAsia"/>
        </w:rPr>
        <w:t>C) a数组最后一个元素的引用方法是a[10];</w:t>
      </w:r>
    </w:p>
    <w:p>
      <w:r>
        <w:rPr>
          <w:rFonts w:hint="eastAsia"/>
        </w:rPr>
        <w:t xml:space="preserve">D) a数组第一个元素的引用方法是a[1]; </w:t>
      </w:r>
    </w:p>
    <w:p>
      <w:r>
        <w:t>20.</w:t>
      </w:r>
      <w:r>
        <w:rPr>
          <w:rFonts w:hint="eastAsia"/>
        </w:rPr>
        <w:t>用数组名作为函数调用时的实参，实际上传送给形参的是(     ).</w:t>
      </w:r>
    </w:p>
    <w:p>
      <w:r>
        <w:rPr>
          <w:rFonts w:hint="eastAsia"/>
        </w:rPr>
        <w:t xml:space="preserve">     A) 数组首地址              B) 数组的第一个元素值  </w:t>
      </w:r>
    </w:p>
    <w:p>
      <w:r>
        <w:rPr>
          <w:rFonts w:hint="eastAsia"/>
        </w:rPr>
        <w:t xml:space="preserve">     C) 数组中全部元素的值      D) 数组元素的个数   </w:t>
      </w:r>
    </w:p>
    <w:p>
      <w:r>
        <w:t>2</w:t>
      </w:r>
      <w:r>
        <w:rPr>
          <w:rFonts w:hint="eastAsia"/>
        </w:rPr>
        <w:t>1.若定义数组int a[10],以下语句哪一个不成立(    )？</w:t>
      </w:r>
    </w:p>
    <w:p>
      <w:r>
        <w:rPr>
          <w:rFonts w:hint="eastAsia"/>
        </w:rPr>
        <w:t>A) a 数组在内存中占有一连续的存储区</w:t>
      </w:r>
    </w:p>
    <w:p>
      <w:r>
        <w:rPr>
          <w:rFonts w:hint="eastAsia"/>
        </w:rPr>
        <w:t>B) a代表a数组在内存中占有的存储区的首地址</w:t>
      </w:r>
    </w:p>
    <w:p>
      <w:r>
        <w:rPr>
          <w:rFonts w:hint="eastAsia"/>
        </w:rPr>
        <w:t>C) *(a+1)与a[1]代表的数组元素相同</w:t>
      </w:r>
    </w:p>
    <w:p>
      <w:r>
        <w:rPr>
          <w:rFonts w:hint="eastAsia"/>
        </w:rPr>
        <w:t>D) a是一个变量</w:t>
      </w:r>
    </w:p>
    <w:p>
      <w:r>
        <w:t>2</w:t>
      </w:r>
      <w:r>
        <w:rPr>
          <w:rFonts w:hint="eastAsia"/>
        </w:rPr>
        <w:t xml:space="preserve">2.若定义数组并初始化int a[10]={ 1,2,3,4},以下语句哪一个不成立(    )？ </w:t>
      </w:r>
    </w:p>
    <w:p>
      <w:r>
        <w:rPr>
          <w:rFonts w:hint="eastAsia"/>
        </w:rPr>
        <w:t>A) a[10]是a数组的最后一个元素的引用</w:t>
      </w:r>
    </w:p>
    <w:p>
      <w:r>
        <w:rPr>
          <w:rFonts w:hint="eastAsia"/>
        </w:rPr>
        <w:t>B) a数组中有10个元素</w:t>
      </w:r>
    </w:p>
    <w:p>
      <w:r>
        <w:rPr>
          <w:rFonts w:hint="eastAsia"/>
        </w:rPr>
        <w:t>C) a数组中每个元素都为整数</w:t>
      </w:r>
    </w:p>
    <w:p>
      <w:r>
        <w:rPr>
          <w:rFonts w:hint="eastAsia"/>
        </w:rPr>
        <w:t>D) a数组是整型数组</w:t>
      </w:r>
    </w:p>
    <w:p>
      <w:r>
        <w:t>2</w:t>
      </w:r>
      <w:r>
        <w:rPr>
          <w:rFonts w:hint="eastAsia"/>
        </w:rPr>
        <w:t>3.执行下面的程序段后，变量k中的值为(    ).</w:t>
      </w:r>
    </w:p>
    <w:p>
      <w:r>
        <w:t>int k=3,s[2];</w:t>
      </w:r>
    </w:p>
    <w:p>
      <w:r>
        <w:t>s[0]=k;k=s[1]*10;</w:t>
      </w:r>
    </w:p>
    <w:p>
      <w:r>
        <w:rPr>
          <w:rFonts w:hint="eastAsia"/>
        </w:rPr>
        <w:t>A)不定值     B)33     C)30     D)10</w:t>
      </w:r>
    </w:p>
    <w:p>
      <w:r>
        <w:t>2</w:t>
      </w:r>
      <w:r>
        <w:rPr>
          <w:rFonts w:hint="eastAsia"/>
        </w:rPr>
        <w:t>4.一维数组初始化时,若对部分数组元素赋初值,则下面正确的说法是(    ).</w:t>
      </w:r>
    </w:p>
    <w:p>
      <w:r>
        <w:rPr>
          <w:rFonts w:hint="eastAsia"/>
        </w:rPr>
        <w:t>A)可以只对数组的前几个元素赋初值</w:t>
      </w:r>
    </w:p>
    <w:p>
      <w:r>
        <w:rPr>
          <w:rFonts w:hint="eastAsia"/>
        </w:rPr>
        <w:t>B)可以只对数组的中间几个元素赋初值</w:t>
      </w:r>
    </w:p>
    <w:p>
      <w:r>
        <w:rPr>
          <w:rFonts w:hint="eastAsia"/>
        </w:rPr>
        <w:t>C)可以只对数组的后几个元素赋初值</w:t>
      </w:r>
    </w:p>
    <w:p>
      <w:r>
        <w:rPr>
          <w:rFonts w:hint="eastAsia"/>
        </w:rPr>
        <w:t>D)以上说法全部正确</w:t>
      </w:r>
    </w:p>
    <w:p>
      <w:r>
        <w:t>2</w:t>
      </w:r>
      <w:r>
        <w:rPr>
          <w:rFonts w:hint="eastAsia"/>
        </w:rPr>
        <w:t>5.决定数组所占内存单元多少的是(    ).</w:t>
      </w:r>
    </w:p>
    <w:p>
      <w:r>
        <w:rPr>
          <w:rFonts w:hint="eastAsia"/>
        </w:rPr>
        <w:t>A)数组的长度 B)数组的类C)数组在初始化时被赋值的元素的个数D)数组元素的个数及其类型</w:t>
      </w:r>
    </w:p>
    <w:p>
      <w:r>
        <w:t>26.</w:t>
      </w:r>
      <w:r>
        <w:rPr>
          <w:rFonts w:hint="eastAsia"/>
        </w:rPr>
        <w:t>以下程序的输出结果是(    ).</w:t>
      </w:r>
    </w:p>
    <w:p>
      <w:r>
        <w:t>main(  )</w:t>
      </w:r>
    </w:p>
    <w:p>
      <w:r>
        <w:t>{int i , a[10]};</w:t>
      </w:r>
    </w:p>
    <w:p>
      <w:r>
        <w:t>for (i=9;i&gt;=0;i--) a[i]=10-i;</w:t>
      </w:r>
    </w:p>
    <w:p>
      <w:r>
        <w:t>printf("%d%d%d",a[2],a[5],a[8]);</w:t>
      </w:r>
    </w:p>
    <w:p>
      <w:r>
        <w:t>}</w:t>
      </w:r>
    </w:p>
    <w:p>
      <w:r>
        <w:t>A)258   B)741    C)852   D)369</w:t>
      </w:r>
      <w:r>
        <w:rPr>
          <w:rFonts w:hint="eastAsia"/>
        </w:rPr>
        <w:t xml:space="preserve">                 </w:t>
      </w:r>
    </w:p>
    <w:p>
      <w:r>
        <w:t>27</w:t>
      </w:r>
      <w:r>
        <w:rPr>
          <w:rFonts w:hint="eastAsia"/>
        </w:rPr>
        <w:t>以下数组定义中正确的是(     ).</w:t>
      </w:r>
    </w:p>
    <w:p>
      <w:r>
        <w:t>A) float f[3,4];  B) int a[ ][4];</w:t>
      </w:r>
    </w:p>
    <w:p>
      <w:r>
        <w:t>C) char c(3);     D) double d[3+2][4];</w:t>
      </w:r>
    </w:p>
    <w:p>
      <w:r>
        <w:t>28</w:t>
      </w:r>
      <w:r>
        <w:rPr>
          <w:rFonts w:hint="eastAsia"/>
        </w:rPr>
        <w:t>.指出以下错误语句(     ).</w:t>
      </w:r>
    </w:p>
    <w:p>
      <w:r>
        <w:t>A) int a[2][3]= {{1,2,3},{4,5,6}};</w:t>
      </w:r>
    </w:p>
    <w:p>
      <w:r>
        <w:t>B) int b[2][3]= {1,2,3,4,5,6};</w:t>
      </w:r>
    </w:p>
    <w:p>
      <w:r>
        <w:t>C) int a[][]={{1,2,3},{4,5,6}};</w:t>
      </w:r>
    </w:p>
    <w:p>
      <w:r>
        <w:t>D) int a[][3]= {{1,2,3},{4,5,6}};</w:t>
      </w:r>
    </w:p>
    <w:p>
      <w:r>
        <w:t>29</w:t>
      </w:r>
      <w:r>
        <w:rPr>
          <w:rFonts w:hint="eastAsia"/>
        </w:rPr>
        <w:t>.若定义数组并初始化int b[][3]={{1,2,3},{4,5,6}};以下语句哪一个成立(     )？</w:t>
      </w:r>
    </w:p>
    <w:p>
      <w:r>
        <w:rPr>
          <w:rFonts w:hint="eastAsia"/>
        </w:rPr>
        <w:t>A) b[1][2]的值为1</w:t>
      </w:r>
    </w:p>
    <w:p>
      <w:r>
        <w:rPr>
          <w:rFonts w:hint="eastAsia"/>
        </w:rPr>
        <w:t>B) b[1][2]的值为4</w:t>
      </w:r>
    </w:p>
    <w:p>
      <w:r>
        <w:rPr>
          <w:rFonts w:hint="eastAsia"/>
        </w:rPr>
        <w:t>C) b[1][2]的值为6</w:t>
      </w:r>
    </w:p>
    <w:p>
      <w:r>
        <w:rPr>
          <w:rFonts w:hint="eastAsia"/>
        </w:rPr>
        <w:t>D) b[1][2]的值为2</w:t>
      </w:r>
    </w:p>
    <w:p>
      <w:r>
        <w:t>30</w:t>
      </w:r>
      <w:r>
        <w:rPr>
          <w:rFonts w:hint="eastAsia"/>
        </w:rPr>
        <w:t>.若定义数组并初始化int a[2][3]={{1,2,3},{4,5,6}},b[2][3]={ 1,2,3,4,5,6};</w:t>
      </w:r>
    </w:p>
    <w:p>
      <w:r>
        <w:rPr>
          <w:rFonts w:hint="eastAsia"/>
        </w:rPr>
        <w:t>以下语句哪一个不成立(    )？</w:t>
      </w:r>
    </w:p>
    <w:p>
      <w:r>
        <w:rPr>
          <w:rFonts w:hint="eastAsia"/>
        </w:rPr>
        <w:t>A) a和b数组中各有6个元素</w:t>
      </w:r>
    </w:p>
    <w:p>
      <w:r>
        <w:rPr>
          <w:rFonts w:hint="eastAsia"/>
        </w:rPr>
        <w:t>B) b数组的初始化是错误的</w:t>
      </w:r>
    </w:p>
    <w:p>
      <w:r>
        <w:rPr>
          <w:rFonts w:hint="eastAsia"/>
        </w:rPr>
        <w:t>C) a数组与b数组中每个对应元素相等</w:t>
      </w:r>
    </w:p>
    <w:p>
      <w:r>
        <w:rPr>
          <w:rFonts w:hint="eastAsia"/>
        </w:rPr>
        <w:t>D) a、b数组都是整型数组</w:t>
      </w:r>
    </w:p>
    <w:p>
      <w:r>
        <w:t>31</w:t>
      </w:r>
      <w:r>
        <w:rPr>
          <w:rFonts w:hint="eastAsia"/>
        </w:rPr>
        <w:t>.合法的数组初始化是(    ).</w:t>
      </w:r>
    </w:p>
    <w:p>
      <w:r>
        <w:t>A) int x[][]={{1,2,3},{4,5,6}};</w:t>
      </w:r>
    </w:p>
    <w:p>
      <w:r>
        <w:t>B) int x[][3]={1,2,3,4,5};</w:t>
      </w:r>
    </w:p>
    <w:p>
      <w:r>
        <w:t>C) int x[3][3]={1,2,3;4,5,6;7,8,9};</w:t>
      </w:r>
    </w:p>
    <w:p>
      <w:r>
        <w:t>D) int x[3][3]={1,2,3};</w:t>
      </w:r>
    </w:p>
    <w:p>
      <w:r>
        <w:t>32</w:t>
      </w:r>
      <w:r>
        <w:rPr>
          <w:rFonts w:hint="eastAsia"/>
        </w:rPr>
        <w:t>.在对二维数组初始化时,错误的说法是(    ).</w:t>
      </w:r>
    </w:p>
    <w:p>
      <w:r>
        <w:rPr>
          <w:rFonts w:hint="eastAsia"/>
        </w:rPr>
        <w:t>A)可对二维数组的全部元素赋初值</w:t>
      </w:r>
    </w:p>
    <w:p>
      <w:r>
        <w:rPr>
          <w:rFonts w:hint="eastAsia"/>
        </w:rPr>
        <w:t>B)可对二维数组的部分元素赋初值</w:t>
      </w:r>
    </w:p>
    <w:p>
      <w:r>
        <w:rPr>
          <w:rFonts w:hint="eastAsia"/>
        </w:rPr>
        <w:t>C)给二维数组的全部元素赋初值时,可以不指定第一维的长度但第二维的长度不能省略</w:t>
      </w:r>
    </w:p>
    <w:p>
      <w:r>
        <w:rPr>
          <w:rFonts w:hint="eastAsia"/>
        </w:rPr>
        <w:t>D)给二维数组的全部元素赋初值时,可以不指定第二维的长度但第一维的长度不能省略</w:t>
      </w:r>
    </w:p>
    <w:p>
      <w:r>
        <w:t>33</w:t>
      </w:r>
      <w:r>
        <w:rPr>
          <w:rFonts w:hint="eastAsia"/>
        </w:rPr>
        <w:t>.在内存中，二维数组存放的顺序是(    ).</w:t>
      </w:r>
    </w:p>
    <w:p>
      <w:r>
        <w:rPr>
          <w:rFonts w:hint="eastAsia"/>
        </w:rPr>
        <w:t>A)按行顺序   B)按列顺序 C)按元素的大小  D)按元素被赋值的先后顺序</w:t>
      </w:r>
    </w:p>
    <w:p>
      <w:r>
        <w:t>34.</w:t>
      </w:r>
      <w:r>
        <w:rPr>
          <w:rFonts w:hint="eastAsia"/>
        </w:rPr>
        <w:t>设定义了：char a[10]={'1','2','3','4','5'}; 则a[5]的正确初值是(    ).</w:t>
      </w:r>
    </w:p>
    <w:p>
      <w:r>
        <w:t>A) '5'</w:t>
      </w:r>
      <w:r>
        <w:tab/>
      </w:r>
      <w:r>
        <w:t>B) 5</w:t>
      </w:r>
      <w:r>
        <w:tab/>
      </w:r>
      <w:r>
        <w:t xml:space="preserve">  C) '\0'</w:t>
      </w:r>
      <w:r>
        <w:tab/>
      </w:r>
      <w:r>
        <w:t xml:space="preserve">  D) ' '                                       </w:t>
      </w:r>
    </w:p>
    <w:p>
      <w:r>
        <w:t>35</w:t>
      </w:r>
      <w:r>
        <w:rPr>
          <w:rFonts w:hint="eastAsia"/>
        </w:rPr>
        <w:t>.给出以下定义：char u[ ]="abcdef";  char v[ ]={'a','b','c','d','e','f'};  则下列正确的描述为(     ).</w:t>
      </w:r>
    </w:p>
    <w:p>
      <w:r>
        <w:rPr>
          <w:rFonts w:hint="eastAsia"/>
        </w:rPr>
        <w:t xml:space="preserve">A) 数组u和数组v等价 </w:t>
      </w:r>
    </w:p>
    <w:p>
      <w:r>
        <w:rPr>
          <w:rFonts w:hint="eastAsia"/>
        </w:rPr>
        <w:t xml:space="preserve">B) 数组u和数组v的长度相等 </w:t>
      </w:r>
    </w:p>
    <w:p>
      <w:r>
        <w:rPr>
          <w:rFonts w:hint="eastAsia"/>
        </w:rPr>
        <w:t xml:space="preserve">C) 数组u的长度大于数组v的长度    </w:t>
      </w:r>
    </w:p>
    <w:p>
      <w:r>
        <w:rPr>
          <w:rFonts w:hint="eastAsia"/>
        </w:rPr>
        <w:t>D) 数组u的长度小于数组v的长度</w:t>
      </w:r>
    </w:p>
    <w:p>
      <w:r>
        <w:rPr>
          <w:rFonts w:hint="eastAsia"/>
        </w:rPr>
        <w:t xml:space="preserve">D) strcmp(字符串1,字符串2)   </w:t>
      </w:r>
    </w:p>
    <w:p>
      <w:r>
        <w:t>36</w:t>
      </w:r>
      <w:r>
        <w:rPr>
          <w:rFonts w:hint="eastAsia"/>
        </w:rPr>
        <w:t>.若定义数组并初始化char a[]={"hello"},该数组的元素个数是(     ).</w:t>
      </w:r>
    </w:p>
    <w:p>
      <w:r>
        <w:rPr>
          <w:rFonts w:hint="eastAsia"/>
        </w:rPr>
        <w:t>A) 不知道</w:t>
      </w:r>
      <w:r>
        <w:t xml:space="preserve">    B) 5      C) 6       D) 7</w:t>
      </w:r>
    </w:p>
    <w:p>
      <w:r>
        <w:t>37</w:t>
      </w:r>
      <w:r>
        <w:rPr>
          <w:rFonts w:hint="eastAsia"/>
        </w:rPr>
        <w:t>.若定义数组并初始化char a[10]={"hello"},该数组的元素中’\0’的个数是(     ).</w:t>
      </w:r>
    </w:p>
    <w:p>
      <w:r>
        <w:t>A) 10        B) 5       C) 6       D)8</w:t>
      </w:r>
    </w:p>
    <w:p>
      <w:r>
        <w:t>38</w:t>
      </w:r>
      <w:r>
        <w:rPr>
          <w:rFonts w:hint="eastAsia"/>
        </w:rPr>
        <w:t>.若定义数组并初始化char a[10]={"hello"},该数组的元素中 a[5]是(     ).</w:t>
      </w:r>
    </w:p>
    <w:p>
      <w:r>
        <w:t>A)  'h'       B) 'o’      C) '\0'     D) 'l'</w:t>
      </w:r>
    </w:p>
    <w:p>
      <w:r>
        <w:t>39</w:t>
      </w:r>
      <w:r>
        <w:rPr>
          <w:rFonts w:hint="eastAsia"/>
        </w:rPr>
        <w:t>.数组初始化时,下面说法错误的是(    ).</w:t>
      </w:r>
    </w:p>
    <w:p>
      <w:r>
        <w:rPr>
          <w:rFonts w:hint="eastAsia"/>
        </w:rPr>
        <w:t>A)当对一维数组的全部元素赋初值时,可以不指定长度</w:t>
      </w:r>
    </w:p>
    <w:p>
      <w:r>
        <w:rPr>
          <w:rFonts w:hint="eastAsia"/>
        </w:rPr>
        <w:t>B)当对二维数组的全部元素赋初值时,可以省略维数</w:t>
      </w:r>
    </w:p>
    <w:p>
      <w:r>
        <w:rPr>
          <w:rFonts w:hint="eastAsia"/>
        </w:rPr>
        <w:t>C)用字符串对一维字符数组赋值时,可以不指定长度</w:t>
      </w:r>
    </w:p>
    <w:p>
      <w:r>
        <w:rPr>
          <w:rFonts w:hint="eastAsia"/>
        </w:rPr>
        <w:t>D)用字符串对二维字符数组赋值时,可以省略维数</w:t>
      </w:r>
    </w:p>
    <w:p>
      <w:r>
        <w:t>40.</w:t>
      </w:r>
      <w:r>
        <w:rPr>
          <w:rFonts w:hint="eastAsia"/>
        </w:rPr>
        <w:t>如下的数组中,数组array占用的内存空间是(    )个字节。</w:t>
      </w:r>
    </w:p>
    <w:p>
      <w:r>
        <w:t xml:space="preserve">  char array[]={'c','h','i','n','a'};</w:t>
      </w:r>
    </w:p>
    <w:p>
      <w:r>
        <w:rPr>
          <w:rFonts w:hint="eastAsia"/>
        </w:rPr>
        <w:t xml:space="preserve">  A. 1        </w:t>
      </w:r>
      <w:bookmarkStart w:id="0" w:name="_GoBack"/>
      <w:bookmarkEnd w:id="0"/>
      <w:r>
        <w:rPr>
          <w:rFonts w:hint="eastAsia"/>
        </w:rPr>
        <w:t>B. 5        C. 6         D. 不确定</w:t>
      </w:r>
    </w:p>
    <w:p>
      <w:r>
        <w:t>41</w:t>
      </w:r>
      <w:r>
        <w:rPr>
          <w:rFonts w:hint="eastAsia"/>
        </w:rPr>
        <w:t>.如有以下定义:double s[][5]={0,1,2,3,4,5,6,7,8,9,10,11,12,13,14};则数值为2的元素是(    ).</w:t>
      </w:r>
    </w:p>
    <w:p>
      <w:r>
        <w:t>A) s[1][3]    B) s[0][3]    C) s[0][2]    D) s[1][2]</w:t>
      </w:r>
    </w:p>
    <w:p>
      <w:r>
        <w:t>42</w:t>
      </w:r>
      <w:r>
        <w:rPr>
          <w:rFonts w:hint="eastAsia"/>
        </w:rPr>
        <w:t>.阅读程序：</w:t>
      </w:r>
    </w:p>
    <w:p>
      <w:r>
        <w:t>f( int b[ ],int n)</w:t>
      </w:r>
    </w:p>
    <w:p>
      <w:r>
        <w:t>{ int i,r=1;</w:t>
      </w:r>
    </w:p>
    <w:p>
      <w:r>
        <w:t xml:space="preserve">  for(i=0;i&lt;=n;i++) r=r*b[i];</w:t>
      </w:r>
    </w:p>
    <w:p>
      <w:r>
        <w:t xml:space="preserve">  return r;</w:t>
      </w:r>
    </w:p>
    <w:p>
      <w:r>
        <w:t>}</w:t>
      </w:r>
    </w:p>
    <w:p>
      <w:r>
        <w:t>main()</w:t>
      </w:r>
    </w:p>
    <w:p>
      <w:r>
        <w:t>{ int x,a[]={2,3,4,5,6,7,8,9};</w:t>
      </w:r>
    </w:p>
    <w:p>
      <w:r>
        <w:t xml:space="preserve">  x=f(a,3);</w:t>
      </w:r>
    </w:p>
    <w:p>
      <w:r>
        <w:t>printf("%d\n",x);</w:t>
      </w:r>
    </w:p>
    <w:p>
      <w:r>
        <w:t>}</w:t>
      </w:r>
    </w:p>
    <w:p>
      <w:r>
        <w:rPr>
          <w:rFonts w:hint="eastAsia"/>
        </w:rPr>
        <w:t>以上程序的输出结果是(    ).</w:t>
      </w:r>
    </w:p>
    <w:p>
      <w:r>
        <w:t>A) 720</w:t>
      </w:r>
      <w:r>
        <w:tab/>
      </w:r>
      <w:r>
        <w:t>B) 6</w:t>
      </w:r>
      <w:r>
        <w:tab/>
      </w:r>
      <w:r>
        <w:t>C)24</w:t>
      </w:r>
      <w:r>
        <w:tab/>
      </w:r>
      <w:r>
        <w:t>D) 120</w:t>
      </w:r>
    </w:p>
    <w:p/>
    <w:p/>
    <w:p/>
    <w:p/>
    <w:p/>
    <w:p>
      <w:r>
        <w:rPr>
          <w:rFonts w:hint="eastAsia"/>
        </w:rPr>
        <w:t>答案：</w:t>
      </w:r>
      <w:r>
        <w:t>1.B  2.</w:t>
      </w:r>
      <w:del w:id="0" w:author="Administrator" w:date="2018-03-13T02:42:56Z">
        <w:r>
          <w:rPr/>
          <w:delText>C</w:delText>
        </w:r>
      </w:del>
      <w:ins w:id="1" w:author="Administrator" w:date="2018-03-13T02:42:57Z">
        <w:r>
          <w:rPr>
            <w:rFonts w:hint="eastAsia"/>
            <w:lang w:val="en-US" w:eastAsia="zh-CN"/>
          </w:rPr>
          <w:t>D</w:t>
        </w:r>
      </w:ins>
      <w:r>
        <w:t xml:space="preserve">  3.C  4.B  5.A  6.D  7.A  8.C  9.B  10.C  11.B  12.C  13.C  14.A </w:t>
      </w:r>
    </w:p>
    <w:p>
      <w:pPr>
        <w:ind w:firstLine="210" w:firstLineChars="100"/>
      </w:pPr>
      <w:r>
        <w:t>15.D  16.B  17.C  18.A  19.A</w:t>
      </w:r>
      <w:ins w:id="2" w:author="Administrator" w:date="2018-03-13T02:43:49Z">
        <w:r>
          <w:rPr>
            <w:rFonts w:hint="eastAsia"/>
            <w:lang w:val="en-US" w:eastAsia="zh-CN"/>
          </w:rPr>
          <w:t>B</w:t>
        </w:r>
      </w:ins>
      <w:ins w:id="3" w:author="Administrator" w:date="2018-03-13T02:43:50Z">
        <w:r>
          <w:rPr>
            <w:rFonts w:hint="eastAsia"/>
            <w:lang w:val="en-US" w:eastAsia="zh-CN"/>
          </w:rPr>
          <w:t>CD</w:t>
        </w:r>
      </w:ins>
      <w:r>
        <w:t xml:space="preserve">  20.A  21.D  22.A  23.A  24.A  25.D  26.C  27.</w:t>
      </w:r>
      <w:del w:id="4" w:author="Administrator" w:date="2018-03-13T02:44:05Z">
        <w:r>
          <w:rPr>
            <w:lang w:val="en-US"/>
          </w:rPr>
          <w:delText>B</w:delText>
        </w:r>
      </w:del>
      <w:ins w:id="5" w:author="Administrator" w:date="2018-03-13T02:44:05Z">
        <w:r>
          <w:rPr>
            <w:rFonts w:hint="eastAsia"/>
            <w:lang w:val="en-US" w:eastAsia="zh-CN"/>
          </w:rPr>
          <w:t>D</w:t>
        </w:r>
      </w:ins>
      <w:r>
        <w:t xml:space="preserve"> </w:t>
      </w:r>
    </w:p>
    <w:p>
      <w:pPr>
        <w:ind w:left="210" w:leftChars="100"/>
        <w:rPr>
          <w:rFonts w:hint="eastAsia"/>
        </w:rPr>
      </w:pPr>
      <w:r>
        <w:t>28.C  29.C  30.B  31.D  32.D  33.A  34.C  35.C  36.C  37.B  38.C  39.B</w:t>
      </w:r>
      <w:ins w:id="6" w:author="Administrator" w:date="2018-03-13T02:44:21Z">
        <w:r>
          <w:rPr>
            <w:rFonts w:hint="eastAsia"/>
            <w:lang w:val="en-US" w:eastAsia="zh-CN"/>
          </w:rPr>
          <w:t>D</w:t>
        </w:r>
      </w:ins>
      <w:r>
        <w:t xml:space="preserve">  40.</w:t>
      </w:r>
      <w:del w:id="7" w:author="Administrator" w:date="2018-03-13T02:44:26Z">
        <w:r>
          <w:rPr>
            <w:lang w:val="en-US"/>
          </w:rPr>
          <w:delText>C</w:delText>
        </w:r>
      </w:del>
      <w:ins w:id="8" w:author="Administrator" w:date="2018-03-13T02:44:26Z">
        <w:r>
          <w:rPr>
            <w:rFonts w:hint="eastAsia"/>
            <w:lang w:val="en-US" w:eastAsia="zh-CN"/>
          </w:rPr>
          <w:t>B</w:t>
        </w:r>
      </w:ins>
      <w:r>
        <w:t xml:space="preserve"> 41.C  42.D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A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2075</Words>
  <Characters>4254</Characters>
  <Paragraphs>187</Paragraphs>
  <TotalTime>0</TotalTime>
  <ScaleCrop>false</ScaleCrop>
  <LinksUpToDate>false</LinksUpToDate>
  <CharactersWithSpaces>5244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2018-03-08T15:42:00Z</dcterms:created>
  <dc:creator>土豆泥番茄酱</dc:creator>
  <cp:lastModifiedBy>Administrator</cp:lastModifiedBy>
  <dcterms:modified xsi:type="dcterms:W3CDTF">2018-03-12T18:46:19Z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